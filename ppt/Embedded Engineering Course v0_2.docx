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39B5" w14:textId="7CF6315B" w:rsidR="00BA1296" w:rsidRDefault="00BA1296" w:rsidP="00BA1296">
      <w:pPr>
        <w:spacing w:after="0"/>
        <w:ind w:left="720" w:hanging="360"/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Embedded Engineering </w:t>
      </w:r>
    </w:p>
    <w:p w14:paraId="18C60F73" w14:textId="33DF2D2E" w:rsidR="00290A37" w:rsidRPr="00290A37" w:rsidRDefault="00FA5413" w:rsidP="00290A37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</w:pPr>
      <w:ins w:id="0" w:author="Andy" w:date="2022-06-15T10:37:00Z">
        <w:r>
          <w:rPr>
            <w:rFonts w:ascii="Verdana" w:hAnsi="Verdana"/>
            <w:b/>
            <w:bCs/>
            <w:sz w:val="24"/>
            <w:szCs w:val="24"/>
            <w:lang w:val="en-US"/>
          </w:rPr>
          <w:t>C Programming</w:t>
        </w:r>
      </w:ins>
      <w:del w:id="1" w:author="Andy" w:date="2022-06-15T10:37:00Z">
        <w:r w:rsidR="00290A37"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>Fundamental topics in Electronics</w:delText>
        </w:r>
      </w:del>
    </w:p>
    <w:p w14:paraId="7E0F563D" w14:textId="77777777" w:rsidR="00FA5413" w:rsidRDefault="00FA5413" w:rsidP="00FA5413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ins w:id="2" w:author="Andy" w:date="2022-06-15T10:37:00Z"/>
          <w:rFonts w:ascii="Verdana" w:hAnsi="Verdana"/>
          <w:sz w:val="24"/>
          <w:szCs w:val="24"/>
          <w:lang w:val="en-US"/>
        </w:rPr>
      </w:pPr>
      <w:ins w:id="3" w:author="Andy" w:date="2022-06-15T10:37:00Z">
        <w:r>
          <w:rPr>
            <w:rFonts w:ascii="Verdana" w:hAnsi="Verdana"/>
            <w:sz w:val="24"/>
            <w:szCs w:val="24"/>
            <w:lang w:val="en-US"/>
          </w:rPr>
          <w:t xml:space="preserve">Fundamentals </w:t>
        </w:r>
      </w:ins>
    </w:p>
    <w:p w14:paraId="5B55F253" w14:textId="124CA148" w:rsidR="00FA5413" w:rsidRDefault="00FA5413" w:rsidP="00FA5413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ins w:id="4" w:author="Andy" w:date="2022-06-15T10:38:00Z"/>
          <w:rFonts w:ascii="Verdana" w:hAnsi="Verdana"/>
          <w:sz w:val="24"/>
          <w:szCs w:val="24"/>
          <w:lang w:val="en-US"/>
        </w:rPr>
      </w:pPr>
      <w:ins w:id="5" w:author="Andy" w:date="2022-06-15T10:37:00Z">
        <w:r>
          <w:rPr>
            <w:rFonts w:ascii="Verdana" w:hAnsi="Verdana"/>
            <w:sz w:val="24"/>
            <w:szCs w:val="24"/>
            <w:lang w:val="en-US"/>
          </w:rPr>
          <w:t xml:space="preserve">Variables, </w:t>
        </w:r>
      </w:ins>
      <w:ins w:id="6" w:author="Andy" w:date="2022-06-15T11:04:00Z">
        <w:r w:rsidR="00A64086">
          <w:rPr>
            <w:rFonts w:ascii="Verdana" w:hAnsi="Verdana"/>
            <w:sz w:val="24"/>
            <w:szCs w:val="24"/>
            <w:lang w:val="en-US"/>
          </w:rPr>
          <w:t>Keywords,</w:t>
        </w:r>
      </w:ins>
      <w:ins w:id="7" w:author="Andy" w:date="2022-06-15T10:37:00Z">
        <w:r>
          <w:rPr>
            <w:rFonts w:ascii="Verdana" w:hAnsi="Verdana"/>
            <w:sz w:val="24"/>
            <w:szCs w:val="24"/>
            <w:lang w:val="en-US"/>
          </w:rPr>
          <w:t xml:space="preserve"> Operators</w:t>
        </w:r>
      </w:ins>
    </w:p>
    <w:p w14:paraId="335A5FB8" w14:textId="747FC86C" w:rsidR="00FA5413" w:rsidRDefault="00FA5413" w:rsidP="00FA5413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ins w:id="8" w:author="Andy" w:date="2022-06-15T10:38:00Z"/>
          <w:rFonts w:ascii="Verdana" w:hAnsi="Verdana"/>
          <w:sz w:val="24"/>
          <w:szCs w:val="24"/>
          <w:lang w:val="en-US"/>
        </w:rPr>
      </w:pPr>
      <w:ins w:id="9" w:author="Andy" w:date="2022-06-15T10:38:00Z">
        <w:r>
          <w:rPr>
            <w:rFonts w:ascii="Verdana" w:hAnsi="Verdana"/>
            <w:sz w:val="24"/>
            <w:szCs w:val="24"/>
            <w:lang w:val="en-US"/>
          </w:rPr>
          <w:t>Loops, Switch Statements</w:t>
        </w:r>
      </w:ins>
    </w:p>
    <w:p w14:paraId="0E24C2C2" w14:textId="187ECF1F" w:rsidR="00FA5413" w:rsidRDefault="00FA5413" w:rsidP="00FA5413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10" w:author="Andy" w:date="2022-06-15T10:38:00Z"/>
          <w:rFonts w:ascii="Verdana" w:hAnsi="Verdana"/>
          <w:sz w:val="24"/>
          <w:szCs w:val="24"/>
        </w:rPr>
      </w:pPr>
      <w:ins w:id="11" w:author="Andy" w:date="2022-06-15T10:38:00Z">
        <w:r>
          <w:rPr>
            <w:rFonts w:ascii="Verdana" w:hAnsi="Verdana"/>
            <w:sz w:val="24"/>
            <w:szCs w:val="24"/>
          </w:rPr>
          <w:t>If</w:t>
        </w:r>
      </w:ins>
      <w:ins w:id="12" w:author="Andy" w:date="2022-06-15T10:39:00Z">
        <w:r>
          <w:rPr>
            <w:rFonts w:ascii="Verdana" w:hAnsi="Verdana"/>
            <w:sz w:val="24"/>
            <w:szCs w:val="24"/>
          </w:rPr>
          <w:t>, If else</w:t>
        </w:r>
      </w:ins>
    </w:p>
    <w:p w14:paraId="33503743" w14:textId="0B9B95F1" w:rsidR="00FA5413" w:rsidRDefault="00FA5413" w:rsidP="00FA5413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13" w:author="Andy" w:date="2022-06-15T10:39:00Z"/>
          <w:rFonts w:ascii="Verdana" w:hAnsi="Verdana"/>
          <w:sz w:val="24"/>
          <w:szCs w:val="24"/>
        </w:rPr>
      </w:pPr>
      <w:ins w:id="14" w:author="Andy" w:date="2022-06-15T10:39:00Z">
        <w:r>
          <w:rPr>
            <w:rFonts w:ascii="Verdana" w:hAnsi="Verdana"/>
            <w:sz w:val="24"/>
            <w:szCs w:val="24"/>
          </w:rPr>
          <w:t xml:space="preserve">For </w:t>
        </w:r>
      </w:ins>
    </w:p>
    <w:p w14:paraId="69A1F4E6" w14:textId="0BB1A62C" w:rsidR="00FA5413" w:rsidRPr="00FA5413" w:rsidRDefault="00FA5413" w:rsidP="00FA5413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15" w:author="Andy" w:date="2022-06-15T10:37:00Z"/>
          <w:rFonts w:ascii="Verdana" w:hAnsi="Verdana"/>
          <w:sz w:val="24"/>
          <w:szCs w:val="24"/>
          <w:rPrChange w:id="16" w:author="Andy" w:date="2022-06-15T10:39:00Z">
            <w:rPr>
              <w:ins w:id="17" w:author="Andy" w:date="2022-06-15T10:37:00Z"/>
              <w:lang w:val="en-US"/>
            </w:rPr>
          </w:rPrChange>
        </w:rPr>
        <w:pPrChange w:id="18" w:author="Andy" w:date="2022-06-15T10:39:00Z">
          <w:pPr>
            <w:pStyle w:val="ListParagraph"/>
            <w:numPr>
              <w:ilvl w:val="1"/>
              <w:numId w:val="1"/>
            </w:numPr>
            <w:spacing w:before="240" w:line="276" w:lineRule="auto"/>
            <w:ind w:left="1440" w:hanging="360"/>
            <w:jc w:val="both"/>
          </w:pPr>
        </w:pPrChange>
      </w:pPr>
      <w:ins w:id="19" w:author="Andy" w:date="2022-06-15T10:39:00Z">
        <w:r>
          <w:rPr>
            <w:rFonts w:ascii="Verdana" w:hAnsi="Verdana"/>
            <w:sz w:val="24"/>
            <w:szCs w:val="24"/>
          </w:rPr>
          <w:t>While</w:t>
        </w:r>
      </w:ins>
    </w:p>
    <w:p w14:paraId="0B3E3904" w14:textId="04EA9DFA" w:rsidR="00FA5413" w:rsidRDefault="00FA5413" w:rsidP="00FA5413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ins w:id="20" w:author="Andy" w:date="2022-06-15T10:37:00Z"/>
          <w:rFonts w:ascii="Verdana" w:hAnsi="Verdana"/>
          <w:sz w:val="24"/>
          <w:szCs w:val="24"/>
          <w:lang w:val="en-US"/>
        </w:rPr>
      </w:pPr>
      <w:ins w:id="21" w:author="Andy" w:date="2022-06-15T10:40:00Z">
        <w:r>
          <w:rPr>
            <w:rFonts w:ascii="Verdana" w:hAnsi="Verdana"/>
            <w:sz w:val="24"/>
            <w:szCs w:val="24"/>
            <w:lang w:val="en-US"/>
          </w:rPr>
          <w:t xml:space="preserve">Continue, Break, </w:t>
        </w:r>
      </w:ins>
      <w:ins w:id="22" w:author="Andy" w:date="2022-06-15T11:01:00Z">
        <w:r w:rsidR="0067573D">
          <w:rPr>
            <w:rFonts w:ascii="Verdana" w:hAnsi="Verdana"/>
            <w:sz w:val="24"/>
            <w:szCs w:val="24"/>
            <w:lang w:val="en-US"/>
          </w:rPr>
          <w:t xml:space="preserve">Jump </w:t>
        </w:r>
      </w:ins>
      <w:ins w:id="23" w:author="Andy" w:date="2022-06-15T11:06:00Z">
        <w:r w:rsidR="002378A8">
          <w:rPr>
            <w:rFonts w:ascii="Verdana" w:hAnsi="Verdana"/>
            <w:sz w:val="24"/>
            <w:szCs w:val="24"/>
            <w:lang w:val="en-US"/>
          </w:rPr>
          <w:t>to,</w:t>
        </w:r>
      </w:ins>
      <w:ins w:id="24" w:author="Andy" w:date="2022-06-15T10:40:00Z">
        <w:r>
          <w:rPr>
            <w:rFonts w:ascii="Verdana" w:hAnsi="Verdana"/>
            <w:sz w:val="24"/>
            <w:szCs w:val="24"/>
            <w:lang w:val="en-US"/>
          </w:rPr>
          <w:t xml:space="preserve"> Operators</w:t>
        </w:r>
      </w:ins>
    </w:p>
    <w:p w14:paraId="39074906" w14:textId="198AF118" w:rsidR="00FA5413" w:rsidRDefault="00FA5413" w:rsidP="00FA5413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ins w:id="25" w:author="Andy" w:date="2022-06-15T10:40:00Z"/>
          <w:rFonts w:ascii="Verdana" w:hAnsi="Verdana"/>
          <w:sz w:val="24"/>
          <w:szCs w:val="24"/>
          <w:lang w:val="en-US"/>
        </w:rPr>
      </w:pPr>
      <w:ins w:id="26" w:author="Andy" w:date="2022-06-15T10:40:00Z">
        <w:r>
          <w:rPr>
            <w:rFonts w:ascii="Verdana" w:hAnsi="Verdana"/>
            <w:sz w:val="24"/>
            <w:szCs w:val="24"/>
            <w:lang w:val="en-US"/>
          </w:rPr>
          <w:t xml:space="preserve">Programs </w:t>
        </w:r>
      </w:ins>
      <w:ins w:id="27" w:author="Andy" w:date="2022-06-15T10:41:00Z">
        <w:r>
          <w:rPr>
            <w:rFonts w:ascii="Verdana" w:hAnsi="Verdana"/>
            <w:sz w:val="24"/>
            <w:szCs w:val="24"/>
            <w:lang w:val="en-US"/>
          </w:rPr>
          <w:t>related to above Topics</w:t>
        </w:r>
      </w:ins>
    </w:p>
    <w:p w14:paraId="3C652FE6" w14:textId="33426E8B" w:rsidR="00FA5413" w:rsidRDefault="00461264" w:rsidP="00FA5413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ins w:id="28" w:author="Andy" w:date="2022-06-15T10:40:00Z"/>
          <w:rFonts w:ascii="Verdana" w:hAnsi="Verdana"/>
          <w:sz w:val="24"/>
          <w:szCs w:val="24"/>
          <w:lang w:val="en-US"/>
        </w:rPr>
      </w:pPr>
      <w:ins w:id="29" w:author="Andy" w:date="2022-06-15T10:41:00Z">
        <w:r>
          <w:rPr>
            <w:rFonts w:ascii="Verdana" w:hAnsi="Verdana"/>
            <w:sz w:val="24"/>
            <w:szCs w:val="24"/>
            <w:lang w:val="en-US"/>
          </w:rPr>
          <w:t>Qualifiers,</w:t>
        </w:r>
        <w:r w:rsidR="00FA5413">
          <w:rPr>
            <w:rFonts w:ascii="Verdana" w:hAnsi="Verdana"/>
            <w:sz w:val="24"/>
            <w:szCs w:val="24"/>
            <w:lang w:val="en-US"/>
          </w:rPr>
          <w:t xml:space="preserve"> Memory Organization</w:t>
        </w:r>
      </w:ins>
    </w:p>
    <w:p w14:paraId="2994B4E0" w14:textId="76EB0D02" w:rsidR="00FA5413" w:rsidRDefault="00461264" w:rsidP="00FA5413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ins w:id="30" w:author="Andy" w:date="2022-06-15T10:42:00Z"/>
          <w:rFonts w:ascii="Verdana" w:hAnsi="Verdana"/>
          <w:sz w:val="24"/>
          <w:szCs w:val="24"/>
          <w:lang w:val="en-US"/>
        </w:rPr>
      </w:pPr>
      <w:ins w:id="31" w:author="Andy" w:date="2022-06-15T10:42:00Z">
        <w:r>
          <w:rPr>
            <w:rFonts w:ascii="Verdana" w:hAnsi="Verdana"/>
            <w:sz w:val="24"/>
            <w:szCs w:val="24"/>
            <w:lang w:val="en-US"/>
          </w:rPr>
          <w:t>Storage Clones, Functions</w:t>
        </w:r>
      </w:ins>
    </w:p>
    <w:p w14:paraId="49CC9364" w14:textId="22A43D64" w:rsidR="00461264" w:rsidRDefault="00461264" w:rsidP="00461264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ins w:id="32" w:author="Andy" w:date="2022-06-15T10:44:00Z"/>
          <w:rFonts w:ascii="Verdana" w:hAnsi="Verdana"/>
          <w:sz w:val="24"/>
          <w:szCs w:val="24"/>
          <w:lang w:val="en-US"/>
        </w:rPr>
      </w:pPr>
      <w:ins w:id="33" w:author="Andy" w:date="2022-06-15T10:42:00Z">
        <w:r>
          <w:rPr>
            <w:rFonts w:ascii="Verdana" w:hAnsi="Verdana"/>
            <w:sz w:val="24"/>
            <w:szCs w:val="24"/>
            <w:lang w:val="en-US"/>
          </w:rPr>
          <w:t>Arrays</w:t>
        </w:r>
      </w:ins>
      <w:ins w:id="34" w:author="Andy" w:date="2022-06-15T10:43:00Z">
        <w:r>
          <w:rPr>
            <w:rFonts w:ascii="Verdana" w:hAnsi="Verdana"/>
            <w:sz w:val="24"/>
            <w:szCs w:val="24"/>
            <w:lang w:val="en-US"/>
          </w:rPr>
          <w:t>, Pointers, Structures</w:t>
        </w:r>
      </w:ins>
      <w:ins w:id="35" w:author="Andy" w:date="2022-06-15T10:45:00Z">
        <w:r>
          <w:rPr>
            <w:rFonts w:ascii="Verdana" w:hAnsi="Verdana"/>
            <w:sz w:val="24"/>
            <w:szCs w:val="24"/>
            <w:lang w:val="en-US"/>
          </w:rPr>
          <w:t>, DMA</w:t>
        </w:r>
      </w:ins>
      <w:ins w:id="36" w:author="Andy" w:date="2022-06-15T10:46:00Z">
        <w:r>
          <w:rPr>
            <w:rFonts w:ascii="Verdana" w:hAnsi="Verdana"/>
            <w:sz w:val="24"/>
            <w:szCs w:val="24"/>
            <w:lang w:val="en-US"/>
          </w:rPr>
          <w:t>, Union</w:t>
        </w:r>
      </w:ins>
    </w:p>
    <w:p w14:paraId="197298A3" w14:textId="1C999465" w:rsidR="00025A0E" w:rsidRDefault="00461264" w:rsidP="00461264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ins w:id="37" w:author="Andy" w:date="2022-06-15T10:50:00Z"/>
          <w:rFonts w:ascii="Verdana" w:hAnsi="Verdana"/>
          <w:sz w:val="24"/>
          <w:szCs w:val="24"/>
          <w:lang w:val="en-US"/>
        </w:rPr>
      </w:pPr>
      <w:ins w:id="38" w:author="Andy" w:date="2022-06-15T10:44:00Z">
        <w:r>
          <w:rPr>
            <w:rFonts w:ascii="Verdana" w:hAnsi="Verdana"/>
            <w:sz w:val="24"/>
            <w:szCs w:val="24"/>
            <w:lang w:val="en-US"/>
          </w:rPr>
          <w:t>Data Structures</w:t>
        </w:r>
      </w:ins>
    </w:p>
    <w:p w14:paraId="0B7B5801" w14:textId="04618E89" w:rsidR="00025A0E" w:rsidRDefault="00025A0E" w:rsidP="00025A0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39" w:author="Andy" w:date="2022-06-15T10:51:00Z"/>
          <w:rFonts w:ascii="Verdana" w:hAnsi="Verdana"/>
          <w:sz w:val="24"/>
          <w:szCs w:val="24"/>
        </w:rPr>
      </w:pPr>
      <w:ins w:id="40" w:author="Andy" w:date="2022-06-15T10:51:00Z">
        <w:r w:rsidRPr="00025A0E">
          <w:rPr>
            <w:rFonts w:ascii="Verdana" w:hAnsi="Verdana"/>
            <w:sz w:val="24"/>
            <w:szCs w:val="24"/>
          </w:rPr>
          <w:t>Arrays, Linked</w:t>
        </w:r>
      </w:ins>
      <w:ins w:id="41" w:author="Andy" w:date="2022-06-15T10:50:00Z">
        <w:r w:rsidRPr="00025A0E">
          <w:rPr>
            <w:rFonts w:ascii="Verdana" w:hAnsi="Verdana"/>
            <w:sz w:val="24"/>
            <w:szCs w:val="24"/>
            <w:rPrChange w:id="42" w:author="Andy" w:date="2022-06-15T10:50:00Z">
              <w:rPr>
                <w:rFonts w:ascii="Verdana" w:hAnsi="Verdana"/>
                <w:sz w:val="24"/>
                <w:szCs w:val="24"/>
                <w:lang w:val="en-US"/>
              </w:rPr>
            </w:rPrChange>
          </w:rPr>
          <w:t xml:space="preserve"> List</w:t>
        </w:r>
      </w:ins>
      <w:ins w:id="43" w:author="Andy" w:date="2022-06-15T10:51:00Z">
        <w:r>
          <w:rPr>
            <w:rFonts w:ascii="Verdana" w:hAnsi="Verdana"/>
            <w:sz w:val="24"/>
            <w:szCs w:val="24"/>
          </w:rPr>
          <w:t>s</w:t>
        </w:r>
      </w:ins>
      <w:ins w:id="44" w:author="Andy" w:date="2022-06-15T10:50:00Z">
        <w:r w:rsidRPr="00025A0E">
          <w:rPr>
            <w:rFonts w:ascii="Verdana" w:hAnsi="Verdana"/>
            <w:sz w:val="24"/>
            <w:szCs w:val="24"/>
            <w:rPrChange w:id="45" w:author="Andy" w:date="2022-06-15T10:50:00Z">
              <w:rPr>
                <w:rFonts w:ascii="Verdana" w:hAnsi="Verdana"/>
                <w:sz w:val="24"/>
                <w:szCs w:val="24"/>
                <w:lang w:val="en-US"/>
              </w:rPr>
            </w:rPrChange>
          </w:rPr>
          <w:t>,</w:t>
        </w:r>
      </w:ins>
      <w:ins w:id="46" w:author="Andy" w:date="2022-06-15T10:51:00Z">
        <w:r>
          <w:rPr>
            <w:rFonts w:ascii="Verdana" w:hAnsi="Verdana"/>
            <w:sz w:val="24"/>
            <w:szCs w:val="24"/>
          </w:rPr>
          <w:t xml:space="preserve"> Push, Pop, Sort, Search, File System</w:t>
        </w:r>
      </w:ins>
    </w:p>
    <w:p w14:paraId="2DA5D8AA" w14:textId="34DD2827" w:rsidR="00025A0E" w:rsidRPr="00025A0E" w:rsidRDefault="00025A0E" w:rsidP="00025A0E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ins w:id="47" w:author="Andy" w:date="2022-06-15T10:40:00Z"/>
          <w:rFonts w:ascii="Verdana" w:hAnsi="Verdana"/>
          <w:sz w:val="24"/>
          <w:szCs w:val="24"/>
          <w:lang w:val="en-US"/>
          <w:rPrChange w:id="48" w:author="Andy" w:date="2022-06-15T10:51:00Z">
            <w:rPr>
              <w:ins w:id="49" w:author="Andy" w:date="2022-06-15T10:40:00Z"/>
              <w:lang w:val="en-US"/>
            </w:rPr>
          </w:rPrChange>
        </w:rPr>
      </w:pPr>
      <w:ins w:id="50" w:author="Andy" w:date="2022-06-15T10:51:00Z">
        <w:r>
          <w:rPr>
            <w:rFonts w:ascii="Verdana" w:hAnsi="Verdana"/>
            <w:sz w:val="24"/>
            <w:szCs w:val="24"/>
            <w:lang w:val="en-US"/>
          </w:rPr>
          <w:t>C++ Basics</w:t>
        </w:r>
      </w:ins>
    </w:p>
    <w:p w14:paraId="5264DF0E" w14:textId="0FBE924D" w:rsidR="0057677F" w:rsidDel="00FA5413" w:rsidRDefault="0057677F" w:rsidP="00FA5413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51" w:author="Andy" w:date="2022-06-15T10:37:00Z"/>
          <w:rFonts w:ascii="Verdana" w:hAnsi="Verdana"/>
          <w:sz w:val="24"/>
          <w:szCs w:val="24"/>
          <w:lang w:val="en-US"/>
        </w:rPr>
      </w:pPr>
      <w:del w:id="52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>Resistors, Capacitors, Diodes, Transistors, OpAmps etc.,</w:delText>
        </w:r>
      </w:del>
    </w:p>
    <w:p w14:paraId="1445F022" w14:textId="6971E920" w:rsidR="00290A37" w:rsidRPr="00290A37" w:rsidDel="00FA5413" w:rsidRDefault="00290A37" w:rsidP="00290A37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53" w:author="Andy" w:date="2022-06-15T10:37:00Z"/>
          <w:rFonts w:ascii="Verdana" w:hAnsi="Verdana"/>
          <w:sz w:val="24"/>
          <w:szCs w:val="24"/>
          <w:lang w:val="en-US"/>
        </w:rPr>
      </w:pPr>
      <w:del w:id="54" w:author="Andy" w:date="2022-06-15T10:37:00Z">
        <w:r w:rsidRPr="00290A37" w:rsidDel="00FA5413">
          <w:rPr>
            <w:rFonts w:ascii="Verdana" w:hAnsi="Verdana"/>
            <w:sz w:val="24"/>
            <w:szCs w:val="24"/>
            <w:lang w:val="en-US"/>
          </w:rPr>
          <w:delText xml:space="preserve">Analog and digital electronics basics </w:delText>
        </w:r>
      </w:del>
    </w:p>
    <w:p w14:paraId="5ECC4B3E" w14:textId="3790382F" w:rsidR="002B6A1D" w:rsidDel="00FA5413" w:rsidRDefault="00BA1296" w:rsidP="00E90278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del w:id="55" w:author="Andy" w:date="2022-06-15T10:37:00Z"/>
          <w:rFonts w:ascii="Verdana" w:hAnsi="Verdana"/>
          <w:b/>
          <w:bCs/>
          <w:sz w:val="24"/>
          <w:szCs w:val="24"/>
          <w:lang w:val="en-US"/>
        </w:rPr>
      </w:pPr>
      <w:del w:id="56" w:author="Andy" w:date="2022-06-15T10:37:00Z">
        <w:r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 xml:space="preserve">Embedded </w:delText>
        </w:r>
        <w:r w:rsidR="00014F15"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>System</w:delText>
        </w:r>
        <w:r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 xml:space="preserve"> Architecture</w:delText>
        </w:r>
      </w:del>
    </w:p>
    <w:p w14:paraId="25073696" w14:textId="459993E9" w:rsidR="00014F15" w:rsidRPr="00014F15" w:rsidDel="00FA5413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57" w:author="Andy" w:date="2022-06-15T10:37:00Z"/>
          <w:rFonts w:ascii="Verdana" w:hAnsi="Verdana"/>
          <w:sz w:val="24"/>
          <w:szCs w:val="24"/>
          <w:lang w:val="en-US"/>
        </w:rPr>
      </w:pPr>
      <w:del w:id="58" w:author="Andy" w:date="2022-06-15T10:37:00Z">
        <w:r w:rsidRPr="00014F15" w:rsidDel="00FA5413">
          <w:rPr>
            <w:rFonts w:ascii="Verdana" w:hAnsi="Verdana"/>
            <w:sz w:val="24"/>
            <w:szCs w:val="24"/>
            <w:lang w:val="en-US"/>
          </w:rPr>
          <w:delText xml:space="preserve">uP Architecture </w:delText>
        </w:r>
      </w:del>
    </w:p>
    <w:p w14:paraId="20C5D5B6" w14:textId="4431C24D" w:rsidR="00014F15" w:rsidRPr="00014F15" w:rsidDel="00FA5413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59" w:author="Andy" w:date="2022-06-15T10:37:00Z"/>
          <w:rFonts w:ascii="Verdana" w:hAnsi="Verdana"/>
          <w:sz w:val="24"/>
          <w:szCs w:val="24"/>
          <w:lang w:val="en-US"/>
        </w:rPr>
      </w:pPr>
      <w:del w:id="60" w:author="Andy" w:date="2022-06-15T10:37:00Z">
        <w:r w:rsidRPr="00014F15" w:rsidDel="00FA5413">
          <w:rPr>
            <w:rFonts w:ascii="Verdana" w:hAnsi="Verdana"/>
            <w:sz w:val="24"/>
            <w:szCs w:val="24"/>
            <w:lang w:val="en-US"/>
          </w:rPr>
          <w:delText>uC Architecture</w:delText>
        </w:r>
      </w:del>
    </w:p>
    <w:p w14:paraId="60A469F4" w14:textId="6028C662" w:rsidR="00014F15" w:rsidRPr="00014F15" w:rsidDel="00FA5413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61" w:author="Andy" w:date="2022-06-15T10:37:00Z"/>
          <w:rFonts w:ascii="Verdana" w:hAnsi="Verdana"/>
          <w:sz w:val="24"/>
          <w:szCs w:val="24"/>
          <w:lang w:val="en-US"/>
        </w:rPr>
      </w:pPr>
      <w:del w:id="62" w:author="Andy" w:date="2022-06-15T10:37:00Z">
        <w:r w:rsidRPr="00014F15" w:rsidDel="00FA5413">
          <w:rPr>
            <w:rFonts w:ascii="Verdana" w:hAnsi="Verdana"/>
            <w:sz w:val="24"/>
            <w:szCs w:val="24"/>
            <w:lang w:val="en-US"/>
          </w:rPr>
          <w:delText>Basics of Machine level language (Op-codes)</w:delText>
        </w:r>
      </w:del>
    </w:p>
    <w:p w14:paraId="1E819062" w14:textId="609A2538" w:rsidR="00014F15" w:rsidRPr="00014F15" w:rsidDel="00FA5413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63" w:author="Andy" w:date="2022-06-15T10:37:00Z"/>
          <w:rFonts w:ascii="Verdana" w:hAnsi="Verdana"/>
          <w:sz w:val="24"/>
          <w:szCs w:val="24"/>
          <w:lang w:val="en-US"/>
        </w:rPr>
      </w:pPr>
      <w:del w:id="64" w:author="Andy" w:date="2022-06-15T10:37:00Z">
        <w:r w:rsidRPr="00014F15" w:rsidDel="00FA5413">
          <w:rPr>
            <w:rFonts w:ascii="Verdana" w:hAnsi="Verdana"/>
            <w:sz w:val="24"/>
            <w:szCs w:val="24"/>
            <w:lang w:val="en-US"/>
          </w:rPr>
          <w:delText>Basics of Assembly Language Programming (ALP)</w:delText>
        </w:r>
      </w:del>
    </w:p>
    <w:p w14:paraId="6B8CB1CD" w14:textId="5C0C5C16" w:rsidR="00014F15" w:rsidRPr="00014F15" w:rsidDel="00FA5413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65" w:author="Andy" w:date="2022-06-15T10:37:00Z"/>
          <w:rFonts w:ascii="Verdana" w:hAnsi="Verdana"/>
          <w:sz w:val="24"/>
          <w:szCs w:val="24"/>
          <w:lang w:val="en-US"/>
        </w:rPr>
      </w:pPr>
      <w:del w:id="66" w:author="Andy" w:date="2022-06-15T10:37:00Z">
        <w:r w:rsidRPr="00014F15" w:rsidDel="00FA5413">
          <w:rPr>
            <w:rFonts w:ascii="Verdana" w:hAnsi="Verdana"/>
            <w:sz w:val="24"/>
            <w:szCs w:val="24"/>
            <w:lang w:val="en-US"/>
          </w:rPr>
          <w:delText>Higher level language</w:delText>
        </w:r>
      </w:del>
    </w:p>
    <w:p w14:paraId="71C4B553" w14:textId="62F3FE56" w:rsidR="00014F15" w:rsidRPr="00014F15" w:rsidDel="00FA5413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67" w:author="Andy" w:date="2022-06-15T10:37:00Z"/>
          <w:rFonts w:ascii="Verdana" w:hAnsi="Verdana"/>
          <w:sz w:val="24"/>
          <w:szCs w:val="24"/>
          <w:lang w:val="en-US"/>
        </w:rPr>
      </w:pPr>
      <w:del w:id="68" w:author="Andy" w:date="2022-06-15T10:37:00Z">
        <w:r w:rsidRPr="00014F15" w:rsidDel="00FA5413">
          <w:rPr>
            <w:rFonts w:ascii="Verdana" w:hAnsi="Verdana"/>
            <w:sz w:val="24"/>
            <w:szCs w:val="24"/>
            <w:lang w:val="en-US"/>
          </w:rPr>
          <w:delText>Compilers, Assemblers and Linkers</w:delText>
        </w:r>
      </w:del>
    </w:p>
    <w:p w14:paraId="149D3F3B" w14:textId="7DD6B992" w:rsidR="00BA1296" w:rsidDel="00FA5413" w:rsidRDefault="004A3135" w:rsidP="004A313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69" w:author="Andy" w:date="2022-06-15T10:37:00Z"/>
          <w:rFonts w:ascii="Verdana" w:hAnsi="Verdana"/>
          <w:sz w:val="24"/>
          <w:szCs w:val="24"/>
          <w:lang w:val="en-US"/>
        </w:rPr>
      </w:pPr>
      <w:del w:id="70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 xml:space="preserve">Introduction to </w:delText>
        </w:r>
        <w:r w:rsidR="00BA1296" w:rsidDel="00FA5413">
          <w:rPr>
            <w:rFonts w:ascii="Verdana" w:hAnsi="Verdana"/>
            <w:sz w:val="24"/>
            <w:szCs w:val="24"/>
            <w:lang w:val="en-US"/>
          </w:rPr>
          <w:delText xml:space="preserve">ARM </w:delText>
        </w:r>
        <w:r w:rsidDel="00FA5413">
          <w:rPr>
            <w:rFonts w:ascii="Verdana" w:hAnsi="Verdana"/>
            <w:sz w:val="24"/>
            <w:szCs w:val="24"/>
            <w:lang w:val="en-US"/>
          </w:rPr>
          <w:delText>M0 architecture</w:delText>
        </w:r>
      </w:del>
    </w:p>
    <w:p w14:paraId="2B63713F" w14:textId="70C2CE64" w:rsidR="004A3135" w:rsidDel="00FA5413" w:rsidRDefault="004A3135" w:rsidP="004A313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71" w:author="Andy" w:date="2022-06-15T10:37:00Z"/>
          <w:rFonts w:ascii="Verdana" w:hAnsi="Verdana"/>
          <w:sz w:val="24"/>
          <w:szCs w:val="24"/>
          <w:lang w:val="en-US"/>
        </w:rPr>
      </w:pPr>
      <w:del w:id="72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 xml:space="preserve">Architecture details – CPU, </w:delText>
        </w:r>
        <w:r w:rsidR="00954E31" w:rsidDel="00FA5413">
          <w:rPr>
            <w:rFonts w:ascii="Verdana" w:hAnsi="Verdana"/>
            <w:sz w:val="24"/>
            <w:szCs w:val="24"/>
            <w:lang w:val="en-US"/>
          </w:rPr>
          <w:delText>M</w:delText>
        </w:r>
        <w:r w:rsidDel="00FA5413">
          <w:rPr>
            <w:rFonts w:ascii="Verdana" w:hAnsi="Verdana"/>
            <w:sz w:val="24"/>
            <w:szCs w:val="24"/>
            <w:lang w:val="en-US"/>
          </w:rPr>
          <w:delText>emories</w:delText>
        </w:r>
        <w:r w:rsidR="009435B9" w:rsidDel="00FA5413">
          <w:rPr>
            <w:rFonts w:ascii="Verdana" w:hAnsi="Verdana"/>
            <w:sz w:val="24"/>
            <w:szCs w:val="24"/>
            <w:lang w:val="en-US"/>
          </w:rPr>
          <w:delText>, Peripherals</w:delText>
        </w:r>
        <w:r w:rsidR="00290A37" w:rsidDel="00FA5413">
          <w:rPr>
            <w:rFonts w:ascii="Verdana" w:hAnsi="Verdana"/>
            <w:sz w:val="24"/>
            <w:szCs w:val="24"/>
            <w:lang w:val="en-US"/>
          </w:rPr>
          <w:delText xml:space="preserve"> </w:delText>
        </w:r>
      </w:del>
    </w:p>
    <w:p w14:paraId="34974BC7" w14:textId="2747CDF8" w:rsidR="0057677F" w:rsidDel="00FA5413" w:rsidRDefault="004A3135" w:rsidP="004A313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73" w:author="Andy" w:date="2022-06-15T10:37:00Z"/>
          <w:rFonts w:ascii="Verdana" w:hAnsi="Verdana"/>
          <w:sz w:val="24"/>
          <w:szCs w:val="24"/>
          <w:lang w:val="en-US"/>
        </w:rPr>
      </w:pPr>
      <w:del w:id="74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>Peripherals</w:delText>
        </w:r>
      </w:del>
    </w:p>
    <w:p w14:paraId="5A7A5D92" w14:textId="309027A9" w:rsidR="009435B9" w:rsidDel="00FA5413" w:rsidRDefault="009435B9" w:rsidP="009435B9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del w:id="75" w:author="Andy" w:date="2022-06-15T10:37:00Z"/>
          <w:rFonts w:ascii="Verdana" w:hAnsi="Verdana"/>
          <w:sz w:val="24"/>
          <w:szCs w:val="24"/>
          <w:lang w:val="en-US"/>
        </w:rPr>
      </w:pPr>
      <w:del w:id="76" w:author="Andy" w:date="2022-06-15T10:37:00Z">
        <w:r w:rsidRPr="009435B9" w:rsidDel="00FA5413">
          <w:rPr>
            <w:rFonts w:ascii="Verdana" w:hAnsi="Verdana"/>
            <w:sz w:val="24"/>
            <w:szCs w:val="24"/>
          </w:rPr>
          <w:delText>Clocks, Interrupts, GPIOs</w:delText>
        </w:r>
      </w:del>
    </w:p>
    <w:p w14:paraId="339D3507" w14:textId="4E029D9E" w:rsidR="0057677F" w:rsidDel="00FA5413" w:rsidRDefault="004A3135" w:rsidP="0057677F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del w:id="77" w:author="Andy" w:date="2022-06-15T10:37:00Z"/>
          <w:rFonts w:ascii="Verdana" w:hAnsi="Verdana"/>
          <w:sz w:val="24"/>
          <w:szCs w:val="24"/>
          <w:lang w:val="en-US"/>
        </w:rPr>
      </w:pPr>
      <w:del w:id="78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>Digital</w:delText>
        </w:r>
        <w:r w:rsidR="0057677F" w:rsidDel="00FA5413">
          <w:rPr>
            <w:rFonts w:ascii="Verdana" w:hAnsi="Verdana"/>
            <w:sz w:val="24"/>
            <w:szCs w:val="24"/>
            <w:lang w:val="en-US"/>
          </w:rPr>
          <w:delText xml:space="preserve"> (Timer, Counter PWM)</w:delText>
        </w:r>
      </w:del>
    </w:p>
    <w:p w14:paraId="65D0FEDB" w14:textId="594A3C17" w:rsidR="0057677F" w:rsidDel="00FA5413" w:rsidRDefault="004A3135" w:rsidP="0057677F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del w:id="79" w:author="Andy" w:date="2022-06-15T10:37:00Z"/>
          <w:rFonts w:ascii="Verdana" w:hAnsi="Verdana"/>
          <w:sz w:val="24"/>
          <w:szCs w:val="24"/>
          <w:lang w:val="en-US"/>
        </w:rPr>
      </w:pPr>
      <w:del w:id="80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 xml:space="preserve">Analog </w:delText>
        </w:r>
        <w:r w:rsidR="0057677F" w:rsidDel="00FA5413">
          <w:rPr>
            <w:rFonts w:ascii="Verdana" w:hAnsi="Verdana"/>
            <w:sz w:val="24"/>
            <w:szCs w:val="24"/>
            <w:lang w:val="en-US"/>
          </w:rPr>
          <w:delText>(ADC, DAC, Comparators)</w:delText>
        </w:r>
      </w:del>
    </w:p>
    <w:p w14:paraId="3E84D605" w14:textId="23CDC8AA" w:rsidR="00A34FF9" w:rsidDel="00FA5413" w:rsidRDefault="00290A37" w:rsidP="0057677F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del w:id="81" w:author="Andy" w:date="2022-06-15T10:37:00Z"/>
          <w:rFonts w:ascii="Verdana" w:hAnsi="Verdana"/>
          <w:sz w:val="24"/>
          <w:szCs w:val="24"/>
          <w:lang w:val="en-US"/>
        </w:rPr>
      </w:pPr>
      <w:del w:id="82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>Communication</w:delText>
        </w:r>
        <w:r w:rsidR="0057677F" w:rsidDel="00FA5413">
          <w:rPr>
            <w:rFonts w:ascii="Verdana" w:hAnsi="Verdana"/>
            <w:sz w:val="24"/>
            <w:szCs w:val="24"/>
            <w:lang w:val="en-US"/>
          </w:rPr>
          <w:delText xml:space="preserve"> (UART, I2C, SPI)</w:delText>
        </w:r>
      </w:del>
    </w:p>
    <w:p w14:paraId="6730E4AA" w14:textId="6523E1B9" w:rsidR="00920C15" w:rsidRPr="00920C15" w:rsidDel="00FA5413" w:rsidRDefault="00920C15" w:rsidP="00920C15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del w:id="83" w:author="Andy" w:date="2022-06-15T10:37:00Z"/>
          <w:rFonts w:ascii="Verdana" w:hAnsi="Verdana"/>
          <w:sz w:val="24"/>
          <w:szCs w:val="24"/>
        </w:rPr>
      </w:pPr>
      <w:del w:id="84" w:author="Andy" w:date="2022-06-15T10:37:00Z">
        <w:r w:rsidRPr="00920C15" w:rsidDel="00FA5413">
          <w:rPr>
            <w:rFonts w:ascii="Verdana" w:hAnsi="Verdana"/>
            <w:sz w:val="24"/>
            <w:szCs w:val="24"/>
          </w:rPr>
          <w:delText xml:space="preserve">Glitch Filter, Frequency Divider, </w:delText>
        </w:r>
      </w:del>
    </w:p>
    <w:p w14:paraId="59C14019" w14:textId="482AFCE3" w:rsidR="00920C15" w:rsidRPr="00920C15" w:rsidDel="00FA5413" w:rsidRDefault="00920C15" w:rsidP="00920C15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del w:id="85" w:author="Andy" w:date="2022-06-15T10:37:00Z"/>
          <w:rFonts w:ascii="Verdana" w:hAnsi="Verdana"/>
          <w:sz w:val="24"/>
          <w:szCs w:val="24"/>
        </w:rPr>
      </w:pPr>
      <w:del w:id="86" w:author="Andy" w:date="2022-06-15T10:37:00Z">
        <w:r w:rsidRPr="00920C15" w:rsidDel="00FA5413">
          <w:rPr>
            <w:rFonts w:ascii="Verdana" w:hAnsi="Verdana"/>
            <w:sz w:val="24"/>
            <w:szCs w:val="24"/>
          </w:rPr>
          <w:delText>Character LCD</w:delText>
        </w:r>
      </w:del>
    </w:p>
    <w:p w14:paraId="65C4DFF6" w14:textId="5AD638E2" w:rsidR="00920C15" w:rsidRPr="00920C15" w:rsidDel="00FA5413" w:rsidRDefault="00920C15" w:rsidP="00920C15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del w:id="87" w:author="Andy" w:date="2022-06-15T10:37:00Z"/>
          <w:rFonts w:ascii="Verdana" w:hAnsi="Verdana"/>
          <w:sz w:val="24"/>
          <w:szCs w:val="24"/>
        </w:rPr>
      </w:pPr>
      <w:del w:id="88" w:author="Andy" w:date="2022-06-15T10:37:00Z">
        <w:r w:rsidRPr="00920C15" w:rsidDel="00FA5413">
          <w:rPr>
            <w:rFonts w:ascii="Verdana" w:hAnsi="Verdana"/>
            <w:sz w:val="24"/>
            <w:szCs w:val="24"/>
          </w:rPr>
          <w:delText>Emulated EEPROM</w:delText>
        </w:r>
      </w:del>
    </w:p>
    <w:p w14:paraId="18F63CAE" w14:textId="302D3090" w:rsidR="00920C15" w:rsidRPr="00811E91" w:rsidDel="00FA5413" w:rsidRDefault="00920C15" w:rsidP="0057677F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del w:id="89" w:author="Andy" w:date="2022-06-15T10:37:00Z"/>
          <w:rFonts w:ascii="Verdana" w:hAnsi="Verdana"/>
          <w:sz w:val="24"/>
          <w:szCs w:val="24"/>
          <w:lang w:val="en-US"/>
        </w:rPr>
      </w:pPr>
      <w:del w:id="90" w:author="Andy" w:date="2022-06-15T10:37:00Z">
        <w:r w:rsidRPr="00920C15" w:rsidDel="00FA5413">
          <w:rPr>
            <w:rFonts w:ascii="Verdana" w:hAnsi="Verdana"/>
            <w:sz w:val="24"/>
            <w:szCs w:val="24"/>
          </w:rPr>
          <w:delText>RTC</w:delText>
        </w:r>
      </w:del>
    </w:p>
    <w:p w14:paraId="279A2852" w14:textId="1152212C" w:rsidR="00811E91" w:rsidRPr="00811E91" w:rsidDel="00FA5413" w:rsidRDefault="00811E91" w:rsidP="00811E91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91" w:author="Andy" w:date="2022-06-15T10:37:00Z"/>
          <w:rFonts w:ascii="Verdana" w:hAnsi="Verdana"/>
          <w:sz w:val="24"/>
          <w:szCs w:val="24"/>
        </w:rPr>
      </w:pPr>
      <w:del w:id="92" w:author="Andy" w:date="2022-06-15T10:37:00Z">
        <w:r w:rsidRPr="00811E91" w:rsidDel="00FA5413">
          <w:rPr>
            <w:rFonts w:ascii="Verdana" w:hAnsi="Verdana"/>
            <w:sz w:val="24"/>
            <w:szCs w:val="24"/>
          </w:rPr>
          <w:delText>Programmable GPIOs and Drive modes</w:delText>
        </w:r>
      </w:del>
    </w:p>
    <w:p w14:paraId="212628E6" w14:textId="1306A218" w:rsidR="00811E91" w:rsidRPr="00811E91" w:rsidDel="00FA5413" w:rsidRDefault="00811E91" w:rsidP="00811E91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del w:id="93" w:author="Andy" w:date="2022-06-15T10:37:00Z"/>
          <w:rFonts w:ascii="Verdana" w:hAnsi="Verdana"/>
          <w:sz w:val="24"/>
          <w:szCs w:val="24"/>
        </w:rPr>
      </w:pPr>
      <w:del w:id="94" w:author="Andy" w:date="2022-06-15T10:37:00Z">
        <w:r w:rsidRPr="00811E91" w:rsidDel="00FA5413">
          <w:rPr>
            <w:rFonts w:ascii="Verdana" w:hAnsi="Verdana"/>
            <w:sz w:val="24"/>
            <w:szCs w:val="24"/>
          </w:rPr>
          <w:delText>Strong, High-Z, High-Z Analog, Pull-up, Pull-down, OD-Low, OD-High</w:delText>
        </w:r>
      </w:del>
    </w:p>
    <w:p w14:paraId="2E3AD499" w14:textId="129AD55C" w:rsidR="00277EEF" w:rsidDel="00FA5413" w:rsidRDefault="00277EEF" w:rsidP="00277EEF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95" w:author="Andy" w:date="2022-06-15T10:37:00Z"/>
          <w:rFonts w:ascii="Verdana" w:hAnsi="Verdana"/>
          <w:sz w:val="24"/>
          <w:szCs w:val="24"/>
        </w:rPr>
      </w:pPr>
      <w:del w:id="96" w:author="Andy" w:date="2022-06-15T10:37:00Z">
        <w:r w:rsidRPr="00277EEF" w:rsidDel="00FA5413">
          <w:rPr>
            <w:rFonts w:ascii="Verdana" w:hAnsi="Verdana"/>
            <w:sz w:val="24"/>
            <w:szCs w:val="24"/>
          </w:rPr>
          <w:delText>Integrated Development Environment (IDE) tools</w:delText>
        </w:r>
      </w:del>
    </w:p>
    <w:p w14:paraId="2AB826B3" w14:textId="3A22258B" w:rsidR="00277EEF" w:rsidRPr="00277EEF" w:rsidDel="00FA5413" w:rsidRDefault="00277EEF" w:rsidP="00277EEF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97" w:author="Andy" w:date="2022-06-15T10:37:00Z"/>
          <w:rFonts w:ascii="Verdana" w:hAnsi="Verdana"/>
          <w:sz w:val="24"/>
          <w:szCs w:val="24"/>
        </w:rPr>
      </w:pPr>
      <w:del w:id="98" w:author="Andy" w:date="2022-06-15T10:37:00Z">
        <w:r w:rsidRPr="00277EEF" w:rsidDel="00FA5413">
          <w:rPr>
            <w:rFonts w:ascii="Verdana" w:hAnsi="Verdana"/>
            <w:sz w:val="24"/>
            <w:szCs w:val="24"/>
          </w:rPr>
          <w:delText>Programming methods</w:delText>
        </w:r>
      </w:del>
    </w:p>
    <w:p w14:paraId="7CF3A970" w14:textId="17E775D5" w:rsidR="00277EEF" w:rsidDel="00FA5413" w:rsidRDefault="00277EEF" w:rsidP="00277EEF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del w:id="99" w:author="Andy" w:date="2022-06-15T10:37:00Z"/>
          <w:rFonts w:ascii="Verdana" w:hAnsi="Verdana"/>
          <w:sz w:val="24"/>
          <w:szCs w:val="24"/>
        </w:rPr>
      </w:pPr>
      <w:del w:id="100" w:author="Andy" w:date="2022-06-15T10:37:00Z">
        <w:r w:rsidRPr="00277EEF" w:rsidDel="00FA5413">
          <w:rPr>
            <w:rFonts w:ascii="Verdana" w:hAnsi="Verdana"/>
            <w:sz w:val="24"/>
            <w:szCs w:val="24"/>
          </w:rPr>
          <w:delText xml:space="preserve">ISSP, </w:delText>
        </w:r>
        <w:r w:rsidDel="00FA5413">
          <w:rPr>
            <w:rFonts w:ascii="Verdana" w:hAnsi="Verdana"/>
            <w:sz w:val="24"/>
            <w:szCs w:val="24"/>
          </w:rPr>
          <w:delText xml:space="preserve">SWD, </w:delText>
        </w:r>
        <w:r w:rsidRPr="00277EEF" w:rsidDel="00FA5413">
          <w:rPr>
            <w:rFonts w:ascii="Verdana" w:hAnsi="Verdana"/>
            <w:sz w:val="24"/>
            <w:szCs w:val="24"/>
          </w:rPr>
          <w:delText>JTAG etc.,</w:delText>
        </w:r>
      </w:del>
    </w:p>
    <w:p w14:paraId="669F76EB" w14:textId="0EE3D8D7" w:rsidR="00811E91" w:rsidRPr="00920C15" w:rsidDel="00FA5413" w:rsidRDefault="00811E91" w:rsidP="00811E91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01" w:author="Andy" w:date="2022-06-15T10:37:00Z"/>
          <w:rFonts w:ascii="Verdana" w:hAnsi="Verdana"/>
          <w:sz w:val="24"/>
          <w:szCs w:val="24"/>
        </w:rPr>
      </w:pPr>
      <w:del w:id="102" w:author="Andy" w:date="2022-06-15T10:37:00Z">
        <w:r w:rsidRPr="00920C15" w:rsidDel="00FA5413">
          <w:rPr>
            <w:rFonts w:ascii="Verdana" w:hAnsi="Verdana"/>
            <w:sz w:val="24"/>
            <w:szCs w:val="24"/>
          </w:rPr>
          <w:delText>Power System and Regulators</w:delText>
        </w:r>
      </w:del>
    </w:p>
    <w:p w14:paraId="0EA21068" w14:textId="3653EA0D" w:rsidR="00811E91" w:rsidRPr="00920C15" w:rsidDel="00FA5413" w:rsidRDefault="00811E91" w:rsidP="00811E91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del w:id="103" w:author="Andy" w:date="2022-06-15T10:37:00Z"/>
          <w:rFonts w:ascii="Verdana" w:hAnsi="Verdana"/>
          <w:sz w:val="24"/>
          <w:szCs w:val="24"/>
        </w:rPr>
      </w:pPr>
      <w:del w:id="104" w:author="Andy" w:date="2022-06-15T10:37:00Z">
        <w:r w:rsidRPr="00920C15" w:rsidDel="00FA5413">
          <w:rPr>
            <w:rFonts w:ascii="Verdana" w:hAnsi="Verdana"/>
            <w:sz w:val="24"/>
            <w:szCs w:val="24"/>
          </w:rPr>
          <w:delText>Power Management</w:delText>
        </w:r>
      </w:del>
    </w:p>
    <w:p w14:paraId="7A5C22FF" w14:textId="500E02E9" w:rsidR="00811E91" w:rsidRPr="00920C15" w:rsidDel="00FA5413" w:rsidRDefault="00811E91" w:rsidP="00811E91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del w:id="105" w:author="Andy" w:date="2022-06-15T10:37:00Z"/>
          <w:rFonts w:ascii="Verdana" w:hAnsi="Verdana"/>
          <w:sz w:val="24"/>
          <w:szCs w:val="24"/>
        </w:rPr>
      </w:pPr>
      <w:del w:id="106" w:author="Andy" w:date="2022-06-15T10:37:00Z">
        <w:r w:rsidRPr="00920C15" w:rsidDel="00FA5413">
          <w:rPr>
            <w:rFonts w:ascii="Verdana" w:hAnsi="Verdana"/>
            <w:sz w:val="24"/>
            <w:szCs w:val="24"/>
          </w:rPr>
          <w:delText>Power Modes (Active, Sleep, Hibernate)</w:delText>
        </w:r>
      </w:del>
    </w:p>
    <w:p w14:paraId="3BB779D6" w14:textId="44E57761" w:rsidR="00811E91" w:rsidRPr="00920C15" w:rsidDel="00FA5413" w:rsidRDefault="00811E91" w:rsidP="00811E91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del w:id="107" w:author="Andy" w:date="2022-06-15T10:37:00Z"/>
          <w:rFonts w:ascii="Verdana" w:hAnsi="Verdana"/>
          <w:sz w:val="24"/>
          <w:szCs w:val="24"/>
        </w:rPr>
      </w:pPr>
      <w:del w:id="108" w:author="Andy" w:date="2022-06-15T10:37:00Z">
        <w:r w:rsidRPr="00920C15" w:rsidDel="00FA5413">
          <w:rPr>
            <w:rFonts w:ascii="Verdana" w:hAnsi="Verdana"/>
            <w:sz w:val="24"/>
            <w:szCs w:val="24"/>
          </w:rPr>
          <w:delText>Watch-dog timers</w:delText>
        </w:r>
      </w:del>
    </w:p>
    <w:p w14:paraId="41EE1B70" w14:textId="503E457A" w:rsidR="00811E91" w:rsidDel="00FA5413" w:rsidRDefault="00811E91" w:rsidP="00811E91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del w:id="109" w:author="Andy" w:date="2022-06-15T10:37:00Z"/>
          <w:rFonts w:ascii="Verdana" w:hAnsi="Verdana"/>
          <w:sz w:val="24"/>
          <w:szCs w:val="24"/>
        </w:rPr>
      </w:pPr>
      <w:del w:id="110" w:author="Andy" w:date="2022-06-15T10:37:00Z">
        <w:r w:rsidRPr="00920C15" w:rsidDel="00FA5413">
          <w:rPr>
            <w:rFonts w:ascii="Verdana" w:hAnsi="Verdana"/>
            <w:sz w:val="24"/>
            <w:szCs w:val="24"/>
          </w:rPr>
          <w:delText>Reset sources</w:delText>
        </w:r>
      </w:del>
    </w:p>
    <w:p w14:paraId="4C612218" w14:textId="3FB1FBEA" w:rsidR="009F2D4C" w:rsidRPr="002B6A1D" w:rsidDel="00FA5413" w:rsidRDefault="009F2D4C" w:rsidP="009F2D4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del w:id="111" w:author="Andy" w:date="2022-06-15T10:37:00Z"/>
          <w:rFonts w:ascii="Verdana" w:hAnsi="Verdana"/>
          <w:b/>
          <w:bCs/>
          <w:sz w:val="24"/>
          <w:szCs w:val="24"/>
          <w:lang w:val="en-US"/>
        </w:rPr>
      </w:pPr>
      <w:del w:id="112" w:author="Andy" w:date="2022-06-15T10:37:00Z">
        <w:r w:rsidRPr="002B6A1D"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 xml:space="preserve">Wireless Communication </w:delText>
        </w:r>
        <w:r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>Fundamentals</w:delText>
        </w:r>
      </w:del>
    </w:p>
    <w:p w14:paraId="4565C391" w14:textId="482776F1" w:rsidR="009F2D4C" w:rsidRPr="004A3135" w:rsidDel="00FA5413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13" w:author="Andy" w:date="2022-06-15T10:37:00Z"/>
          <w:rFonts w:ascii="Verdana" w:hAnsi="Verdana"/>
          <w:sz w:val="24"/>
          <w:szCs w:val="24"/>
          <w:lang w:val="en-US"/>
        </w:rPr>
      </w:pPr>
      <w:del w:id="114" w:author="Andy" w:date="2022-06-15T10:37:00Z">
        <w:r w:rsidRPr="004A3135" w:rsidDel="00FA5413">
          <w:rPr>
            <w:rFonts w:ascii="Verdana" w:hAnsi="Verdana"/>
            <w:sz w:val="24"/>
            <w:szCs w:val="24"/>
            <w:lang w:val="en-US"/>
          </w:rPr>
          <w:delText>Fundamentals of Wireless Communication</w:delText>
        </w:r>
      </w:del>
    </w:p>
    <w:p w14:paraId="6C0C6B23" w14:textId="13221515" w:rsidR="009F2D4C" w:rsidRPr="004A3135" w:rsidDel="00FA5413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15" w:author="Andy" w:date="2022-06-15T10:37:00Z"/>
          <w:rFonts w:ascii="Verdana" w:hAnsi="Verdana"/>
          <w:sz w:val="24"/>
          <w:szCs w:val="24"/>
          <w:lang w:val="en-US"/>
        </w:rPr>
      </w:pPr>
      <w:del w:id="116" w:author="Andy" w:date="2022-06-15T10:37:00Z">
        <w:r w:rsidRPr="004A3135" w:rsidDel="00FA5413">
          <w:rPr>
            <w:rFonts w:ascii="Verdana" w:hAnsi="Verdana"/>
            <w:sz w:val="24"/>
            <w:szCs w:val="24"/>
            <w:lang w:val="en-US"/>
          </w:rPr>
          <w:delText>Popular Communication Technologies - Cellular, BLE and WIFI</w:delText>
        </w:r>
      </w:del>
    </w:p>
    <w:p w14:paraId="095CE8F1" w14:textId="2482CD06" w:rsidR="009F2D4C" w:rsidRPr="009F2D4C" w:rsidDel="00FA5413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17" w:author="Andy" w:date="2022-06-15T10:37:00Z"/>
          <w:rFonts w:ascii="Verdana" w:hAnsi="Verdana"/>
          <w:sz w:val="24"/>
          <w:szCs w:val="24"/>
          <w:lang w:val="en-US"/>
        </w:rPr>
      </w:pPr>
      <w:del w:id="118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>Real-world applications in modern communication</w:delText>
        </w:r>
      </w:del>
    </w:p>
    <w:p w14:paraId="46BDFDB0" w14:textId="284AA9FB" w:rsidR="00FE6EAC" w:rsidDel="00FA5413" w:rsidRDefault="00FE6EAC">
      <w:pPr>
        <w:rPr>
          <w:del w:id="119" w:author="Andy" w:date="2022-06-15T10:37:00Z"/>
          <w:rFonts w:ascii="Verdana" w:hAnsi="Verdana"/>
          <w:b/>
          <w:bCs/>
          <w:sz w:val="24"/>
          <w:szCs w:val="24"/>
          <w:lang w:val="en-US"/>
        </w:rPr>
      </w:pPr>
      <w:del w:id="120" w:author="Andy" w:date="2022-06-15T10:37:00Z">
        <w:r w:rsidDel="00FA5413">
          <w:rPr>
            <w:rFonts w:ascii="Verdana" w:hAnsi="Verdana"/>
            <w:b/>
            <w:bCs/>
            <w:sz w:val="24"/>
            <w:szCs w:val="24"/>
            <w:lang w:val="en-US"/>
          </w:rPr>
          <w:br w:type="page"/>
        </w:r>
      </w:del>
    </w:p>
    <w:p w14:paraId="4EEB347E" w14:textId="51CCCB39" w:rsidR="00014F15" w:rsidRPr="00014F15" w:rsidDel="00FA5413" w:rsidRDefault="00014F15" w:rsidP="00014F15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del w:id="121" w:author="Andy" w:date="2022-06-15T10:37:00Z"/>
          <w:rFonts w:ascii="Verdana" w:hAnsi="Verdana"/>
          <w:b/>
          <w:bCs/>
          <w:sz w:val="24"/>
          <w:szCs w:val="24"/>
          <w:lang w:val="en-US"/>
        </w:rPr>
      </w:pPr>
      <w:del w:id="122" w:author="Andy" w:date="2022-06-15T10:37:00Z">
        <w:r w:rsidRPr="00014F15"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>Micro-controllers</w:delText>
        </w:r>
      </w:del>
    </w:p>
    <w:p w14:paraId="3049AED3" w14:textId="000D5C2A" w:rsidR="00014F15" w:rsidRPr="00014F15" w:rsidDel="00FA5413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23" w:author="Andy" w:date="2022-06-15T10:37:00Z"/>
          <w:rFonts w:ascii="Verdana" w:hAnsi="Verdana"/>
          <w:sz w:val="24"/>
          <w:szCs w:val="24"/>
          <w:lang w:val="en-US"/>
        </w:rPr>
      </w:pPr>
      <w:del w:id="124" w:author="Andy" w:date="2022-06-15T10:37:00Z">
        <w:r w:rsidRPr="00014F15" w:rsidDel="00FA5413">
          <w:rPr>
            <w:rFonts w:ascii="Verdana" w:hAnsi="Verdana"/>
            <w:sz w:val="24"/>
            <w:szCs w:val="24"/>
            <w:lang w:val="en-US"/>
          </w:rPr>
          <w:delText>Arduino-UNO – 8-bit AVR</w:delText>
        </w:r>
      </w:del>
    </w:p>
    <w:p w14:paraId="15C4A175" w14:textId="4D6628E5" w:rsidR="00014F15" w:rsidRPr="00014F15" w:rsidDel="00FA5413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25" w:author="Andy" w:date="2022-06-15T10:37:00Z"/>
          <w:rFonts w:ascii="Verdana" w:hAnsi="Verdana"/>
          <w:sz w:val="24"/>
          <w:szCs w:val="24"/>
          <w:lang w:val="en-US"/>
        </w:rPr>
      </w:pPr>
      <w:del w:id="126" w:author="Andy" w:date="2022-06-15T10:37:00Z">
        <w:r w:rsidRPr="00014F15" w:rsidDel="00FA5413">
          <w:rPr>
            <w:rFonts w:ascii="Verdana" w:hAnsi="Verdana"/>
            <w:sz w:val="24"/>
            <w:szCs w:val="24"/>
            <w:lang w:val="en-US"/>
          </w:rPr>
          <w:delText>Cypress PSoC - ARM Cortex-M0 – Programmable System on Chip</w:delText>
        </w:r>
      </w:del>
    </w:p>
    <w:p w14:paraId="3372BFF3" w14:textId="02E8BBBF" w:rsidR="00014F15" w:rsidRPr="00014F15" w:rsidDel="00FA5413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27" w:author="Andy" w:date="2022-06-15T10:37:00Z"/>
          <w:rFonts w:ascii="Verdana" w:hAnsi="Verdana"/>
          <w:sz w:val="24"/>
          <w:szCs w:val="24"/>
          <w:lang w:val="en-US"/>
        </w:rPr>
      </w:pPr>
      <w:del w:id="128" w:author="Andy" w:date="2022-06-15T10:37:00Z">
        <w:r w:rsidRPr="00014F15" w:rsidDel="00FA5413">
          <w:rPr>
            <w:rFonts w:ascii="Verdana" w:hAnsi="Verdana"/>
            <w:sz w:val="24"/>
            <w:szCs w:val="24"/>
            <w:lang w:val="en-US"/>
          </w:rPr>
          <w:delText>ESP32 - System on a chip microcontroller with integrated Wi-Fi and Bluetooth</w:delText>
        </w:r>
      </w:del>
    </w:p>
    <w:p w14:paraId="543A9AD4" w14:textId="3D8AD16A" w:rsidR="00014F15" w:rsidRPr="00014F15" w:rsidDel="00FA5413" w:rsidRDefault="00014F15" w:rsidP="00014F15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del w:id="129" w:author="Andy" w:date="2022-06-15T10:37:00Z"/>
          <w:rFonts w:ascii="Verdana" w:hAnsi="Verdana"/>
          <w:b/>
          <w:bCs/>
          <w:sz w:val="24"/>
          <w:szCs w:val="24"/>
          <w:lang w:val="en-US"/>
        </w:rPr>
      </w:pPr>
      <w:del w:id="130" w:author="Andy" w:date="2022-06-15T10:37:00Z">
        <w:r w:rsidRPr="00014F15"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>Micro-processors</w:delText>
        </w:r>
      </w:del>
    </w:p>
    <w:p w14:paraId="44F39014" w14:textId="740E6066" w:rsidR="00014F15" w:rsidRPr="00014F15" w:rsidDel="00FA5413" w:rsidRDefault="00014F15" w:rsidP="00014F15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31" w:author="Andy" w:date="2022-06-15T10:37:00Z"/>
          <w:rFonts w:ascii="Verdana" w:hAnsi="Verdana"/>
          <w:sz w:val="24"/>
          <w:szCs w:val="24"/>
          <w:lang w:val="en-US"/>
        </w:rPr>
      </w:pPr>
      <w:del w:id="132" w:author="Andy" w:date="2022-06-15T10:37:00Z">
        <w:r w:rsidRPr="00014F15" w:rsidDel="00FA5413">
          <w:rPr>
            <w:rFonts w:ascii="Verdana" w:hAnsi="Verdana"/>
            <w:sz w:val="24"/>
            <w:szCs w:val="24"/>
            <w:lang w:val="en-US"/>
          </w:rPr>
          <w:delText>Raspberry Pi - Small single-board computers</w:delText>
        </w:r>
      </w:del>
    </w:p>
    <w:p w14:paraId="43FD223A" w14:textId="03F21401" w:rsidR="009435B9" w:rsidDel="00FA5413" w:rsidRDefault="009435B9" w:rsidP="009435B9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del w:id="133" w:author="Andy" w:date="2022-06-15T10:37:00Z"/>
          <w:rFonts w:ascii="Verdana" w:hAnsi="Verdana"/>
          <w:sz w:val="24"/>
          <w:szCs w:val="24"/>
          <w:lang w:val="en-US"/>
        </w:rPr>
      </w:pPr>
      <w:del w:id="134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>Embedded programming</w:delText>
        </w:r>
      </w:del>
    </w:p>
    <w:p w14:paraId="161B2C6B" w14:textId="127F4E54" w:rsidR="009435B9" w:rsidDel="00FA5413" w:rsidRDefault="009435B9" w:rsidP="009435B9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35" w:author="Andy" w:date="2022-06-15T10:37:00Z"/>
          <w:rFonts w:ascii="Verdana" w:hAnsi="Verdana"/>
          <w:sz w:val="24"/>
          <w:szCs w:val="24"/>
          <w:lang w:val="en-US"/>
        </w:rPr>
      </w:pPr>
      <w:del w:id="136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>Embedded C</w:delText>
        </w:r>
      </w:del>
    </w:p>
    <w:p w14:paraId="5502237F" w14:textId="6804ED7B" w:rsidR="00277EEF" w:rsidRPr="00277EEF" w:rsidDel="00FA5413" w:rsidRDefault="00277EEF" w:rsidP="00277EEF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del w:id="137" w:author="Andy" w:date="2022-06-15T10:37:00Z"/>
          <w:rFonts w:ascii="Verdana" w:hAnsi="Verdana"/>
          <w:sz w:val="24"/>
          <w:szCs w:val="24"/>
        </w:rPr>
      </w:pPr>
      <w:del w:id="138" w:author="Andy" w:date="2022-06-15T10:37:00Z">
        <w:r w:rsidRPr="00277EEF" w:rsidDel="00FA5413">
          <w:rPr>
            <w:rFonts w:ascii="Verdana" w:hAnsi="Verdana"/>
            <w:sz w:val="24"/>
            <w:szCs w:val="24"/>
          </w:rPr>
          <w:delText>Local/Global variables, loops, subroutines, functions, ISRs, Input-Process-Output</w:delText>
        </w:r>
      </w:del>
    </w:p>
    <w:p w14:paraId="350FC23C" w14:textId="68315B53" w:rsidR="009435B9" w:rsidRPr="009435B9" w:rsidDel="00FA5413" w:rsidRDefault="009435B9" w:rsidP="009435B9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39" w:author="Andy" w:date="2022-06-15T10:37:00Z"/>
          <w:rFonts w:ascii="Verdana" w:hAnsi="Verdana"/>
          <w:sz w:val="24"/>
          <w:szCs w:val="24"/>
          <w:lang w:val="en-US"/>
        </w:rPr>
      </w:pPr>
      <w:del w:id="140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>C++</w:delText>
        </w:r>
        <w:r w:rsidR="009F2D4C" w:rsidDel="00FA5413">
          <w:rPr>
            <w:rFonts w:ascii="Verdana" w:hAnsi="Verdana"/>
            <w:sz w:val="24"/>
            <w:szCs w:val="24"/>
            <w:lang w:val="en-US"/>
          </w:rPr>
          <w:delText xml:space="preserve"> Basics</w:delText>
        </w:r>
      </w:del>
    </w:p>
    <w:p w14:paraId="2A8E7770" w14:textId="7B347482" w:rsidR="002B6A1D" w:rsidDel="00FA5413" w:rsidRDefault="00290A37" w:rsidP="00E90278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del w:id="141" w:author="Andy" w:date="2022-06-15T10:37:00Z"/>
          <w:rFonts w:ascii="Verdana" w:hAnsi="Verdana"/>
          <w:b/>
          <w:bCs/>
          <w:sz w:val="24"/>
          <w:szCs w:val="24"/>
          <w:lang w:val="en-US"/>
        </w:rPr>
      </w:pPr>
      <w:del w:id="142" w:author="Andy" w:date="2022-06-15T10:37:00Z">
        <w:r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>System Design with</w:delText>
        </w:r>
        <w:r w:rsidR="00123513"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 xml:space="preserve"> CAD Tool</w:delText>
        </w:r>
      </w:del>
    </w:p>
    <w:p w14:paraId="25DC56F3" w14:textId="4722119C" w:rsidR="003779F4" w:rsidDel="00FA5413" w:rsidRDefault="00123513" w:rsidP="00E90278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43" w:author="Andy" w:date="2022-06-15T10:37:00Z"/>
          <w:rFonts w:ascii="Verdana" w:hAnsi="Verdana"/>
          <w:sz w:val="24"/>
          <w:szCs w:val="24"/>
          <w:lang w:val="en-US"/>
        </w:rPr>
      </w:pPr>
      <w:del w:id="144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>Circuit schematics and layout design</w:delText>
        </w:r>
      </w:del>
    </w:p>
    <w:p w14:paraId="477B09AB" w14:textId="7459BC32" w:rsidR="00A34FF9" w:rsidDel="00FA5413" w:rsidRDefault="00123513" w:rsidP="00A34FF9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45" w:author="Andy" w:date="2022-06-15T10:37:00Z"/>
          <w:rFonts w:ascii="Verdana" w:hAnsi="Verdana"/>
          <w:sz w:val="24"/>
          <w:szCs w:val="24"/>
          <w:lang w:val="en-US"/>
        </w:rPr>
      </w:pPr>
      <w:del w:id="146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 xml:space="preserve">KiCAD </w:delText>
        </w:r>
        <w:r w:rsidR="00954E31" w:rsidDel="00FA5413">
          <w:rPr>
            <w:rFonts w:ascii="Verdana" w:hAnsi="Verdana"/>
            <w:sz w:val="24"/>
            <w:szCs w:val="24"/>
            <w:lang w:val="en-US"/>
          </w:rPr>
          <w:delText>tool usage</w:delText>
        </w:r>
        <w:r w:rsidDel="00FA5413">
          <w:rPr>
            <w:rFonts w:ascii="Verdana" w:hAnsi="Verdana"/>
            <w:sz w:val="24"/>
            <w:szCs w:val="24"/>
            <w:lang w:val="en-US"/>
          </w:rPr>
          <w:delText xml:space="preserve"> and design example</w:delText>
        </w:r>
      </w:del>
    </w:p>
    <w:p w14:paraId="4024C10F" w14:textId="5B29724A" w:rsidR="009F2D4C" w:rsidRPr="009F2D4C" w:rsidDel="00FA5413" w:rsidRDefault="009F2D4C" w:rsidP="009F2D4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del w:id="147" w:author="Andy" w:date="2022-06-15T10:37:00Z"/>
          <w:rFonts w:ascii="Verdana" w:hAnsi="Verdana"/>
          <w:b/>
          <w:bCs/>
          <w:sz w:val="24"/>
          <w:szCs w:val="24"/>
        </w:rPr>
      </w:pPr>
      <w:del w:id="148" w:author="Andy" w:date="2022-06-15T10:37:00Z">
        <w:r w:rsidRPr="009F2D4C"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>Fundamentals of Electronic product design</w:delText>
        </w:r>
      </w:del>
    </w:p>
    <w:p w14:paraId="310AE1F8" w14:textId="3FC1283E" w:rsidR="009F2D4C" w:rsidRPr="009F2D4C" w:rsidDel="00FA5413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49" w:author="Andy" w:date="2022-06-15T10:37:00Z"/>
          <w:rFonts w:ascii="Verdana" w:hAnsi="Verdana"/>
          <w:sz w:val="24"/>
          <w:szCs w:val="24"/>
        </w:rPr>
      </w:pPr>
      <w:del w:id="150" w:author="Andy" w:date="2022-06-15T10:37:00Z">
        <w:r w:rsidRPr="009F2D4C" w:rsidDel="00FA5413">
          <w:rPr>
            <w:rFonts w:ascii="Verdana" w:hAnsi="Verdana"/>
            <w:sz w:val="24"/>
            <w:szCs w:val="24"/>
          </w:rPr>
          <w:delText>Product development process</w:delText>
        </w:r>
      </w:del>
    </w:p>
    <w:p w14:paraId="098BB0FA" w14:textId="21B51D12" w:rsidR="009F2D4C" w:rsidRPr="009F2D4C" w:rsidDel="00FA5413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51" w:author="Andy" w:date="2022-06-15T10:37:00Z"/>
          <w:rFonts w:ascii="Verdana" w:hAnsi="Verdana"/>
          <w:sz w:val="24"/>
          <w:szCs w:val="24"/>
        </w:rPr>
      </w:pPr>
      <w:del w:id="152" w:author="Andy" w:date="2022-06-15T10:37:00Z">
        <w:r w:rsidDel="00FA5413">
          <w:rPr>
            <w:rFonts w:ascii="Verdana" w:hAnsi="Verdana"/>
            <w:sz w:val="24"/>
            <w:szCs w:val="24"/>
          </w:rPr>
          <w:delText xml:space="preserve">Identifying </w:delText>
        </w:r>
        <w:r w:rsidRPr="009F2D4C" w:rsidDel="00FA5413">
          <w:rPr>
            <w:rFonts w:ascii="Verdana" w:hAnsi="Verdana"/>
            <w:sz w:val="24"/>
            <w:szCs w:val="24"/>
          </w:rPr>
          <w:delText>Input</w:delText>
        </w:r>
        <w:r w:rsidDel="00FA5413">
          <w:rPr>
            <w:rFonts w:ascii="Verdana" w:hAnsi="Verdana"/>
            <w:sz w:val="24"/>
            <w:szCs w:val="24"/>
          </w:rPr>
          <w:delText>/</w:delText>
        </w:r>
        <w:r w:rsidRPr="009F2D4C" w:rsidDel="00FA5413">
          <w:rPr>
            <w:rFonts w:ascii="Verdana" w:hAnsi="Verdana"/>
            <w:sz w:val="24"/>
            <w:szCs w:val="24"/>
          </w:rPr>
          <w:delText>output modules</w:delText>
        </w:r>
      </w:del>
    </w:p>
    <w:p w14:paraId="1F99C93A" w14:textId="09C519DC" w:rsidR="009F2D4C" w:rsidRPr="009F2D4C" w:rsidDel="00FA5413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53" w:author="Andy" w:date="2022-06-15T10:37:00Z"/>
          <w:rFonts w:ascii="Verdana" w:hAnsi="Verdana"/>
          <w:sz w:val="24"/>
          <w:szCs w:val="24"/>
        </w:rPr>
      </w:pPr>
      <w:del w:id="154" w:author="Andy" w:date="2022-06-15T10:37:00Z">
        <w:r w:rsidRPr="009F2D4C" w:rsidDel="00FA5413">
          <w:rPr>
            <w:rFonts w:ascii="Verdana" w:hAnsi="Verdana"/>
            <w:sz w:val="24"/>
            <w:szCs w:val="24"/>
          </w:rPr>
          <w:delText>Component selection process</w:delText>
        </w:r>
      </w:del>
    </w:p>
    <w:p w14:paraId="69C96B31" w14:textId="5325D024" w:rsidR="009F2D4C" w:rsidRPr="009F2D4C" w:rsidDel="00FA5413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55" w:author="Andy" w:date="2022-06-15T10:37:00Z"/>
          <w:rFonts w:ascii="Verdana" w:hAnsi="Verdana"/>
          <w:sz w:val="24"/>
          <w:szCs w:val="24"/>
        </w:rPr>
      </w:pPr>
      <w:del w:id="156" w:author="Andy" w:date="2022-06-15T10:37:00Z">
        <w:r w:rsidRPr="009F2D4C" w:rsidDel="00FA5413">
          <w:rPr>
            <w:rFonts w:ascii="Verdana" w:hAnsi="Verdana"/>
            <w:sz w:val="24"/>
            <w:szCs w:val="24"/>
          </w:rPr>
          <w:delText>Reading key specifications in datasheets</w:delText>
        </w:r>
      </w:del>
    </w:p>
    <w:p w14:paraId="6F222EAF" w14:textId="08C664BD" w:rsidR="009F2D4C" w:rsidRPr="009F2D4C" w:rsidDel="00FA5413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57" w:author="Andy" w:date="2022-06-15T10:37:00Z"/>
          <w:rFonts w:ascii="Verdana" w:hAnsi="Verdana"/>
          <w:sz w:val="24"/>
          <w:szCs w:val="24"/>
        </w:rPr>
      </w:pPr>
      <w:del w:id="158" w:author="Andy" w:date="2022-06-15T10:37:00Z">
        <w:r w:rsidRPr="009F2D4C" w:rsidDel="00FA5413">
          <w:rPr>
            <w:rFonts w:ascii="Verdana" w:hAnsi="Verdana"/>
            <w:sz w:val="24"/>
            <w:szCs w:val="24"/>
          </w:rPr>
          <w:delText>Schematic Design</w:delText>
        </w:r>
      </w:del>
    </w:p>
    <w:p w14:paraId="0D65E165" w14:textId="05D7D503" w:rsidR="009F2D4C" w:rsidRPr="009F2D4C" w:rsidDel="00FA5413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59" w:author="Andy" w:date="2022-06-15T10:37:00Z"/>
          <w:rFonts w:ascii="Verdana" w:hAnsi="Verdana"/>
          <w:sz w:val="24"/>
          <w:szCs w:val="24"/>
        </w:rPr>
      </w:pPr>
      <w:del w:id="160" w:author="Andy" w:date="2022-06-15T10:37:00Z">
        <w:r w:rsidRPr="009F2D4C" w:rsidDel="00FA5413">
          <w:rPr>
            <w:rFonts w:ascii="Verdana" w:hAnsi="Verdana"/>
            <w:sz w:val="24"/>
            <w:szCs w:val="24"/>
          </w:rPr>
          <w:delText>PCB Mechanical Layout and trace routing</w:delText>
        </w:r>
      </w:del>
    </w:p>
    <w:p w14:paraId="18848FDF" w14:textId="3EE53916" w:rsidR="009F2D4C" w:rsidRPr="009F2D4C" w:rsidDel="00FA5413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61" w:author="Andy" w:date="2022-06-15T10:37:00Z"/>
          <w:rFonts w:ascii="Verdana" w:hAnsi="Verdana"/>
          <w:sz w:val="24"/>
          <w:szCs w:val="24"/>
        </w:rPr>
      </w:pPr>
      <w:del w:id="162" w:author="Andy" w:date="2022-06-15T10:37:00Z">
        <w:r w:rsidRPr="009F2D4C" w:rsidDel="00FA5413">
          <w:rPr>
            <w:rFonts w:ascii="Verdana" w:hAnsi="Verdana"/>
            <w:sz w:val="24"/>
            <w:szCs w:val="24"/>
          </w:rPr>
          <w:delText>Introduction of Firmware Design</w:delText>
        </w:r>
      </w:del>
    </w:p>
    <w:p w14:paraId="30902FFC" w14:textId="78BC78E0" w:rsidR="009F2D4C" w:rsidRPr="009F2D4C" w:rsidDel="00FA5413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63" w:author="Andy" w:date="2022-06-15T10:37:00Z"/>
          <w:rFonts w:ascii="Verdana" w:hAnsi="Verdana"/>
          <w:sz w:val="24"/>
          <w:szCs w:val="24"/>
        </w:rPr>
      </w:pPr>
      <w:del w:id="164" w:author="Andy" w:date="2022-06-15T10:37:00Z">
        <w:r w:rsidRPr="009F2D4C" w:rsidDel="00FA5413">
          <w:rPr>
            <w:rFonts w:ascii="Verdana" w:hAnsi="Verdana"/>
            <w:sz w:val="24"/>
            <w:szCs w:val="24"/>
          </w:rPr>
          <w:delText>Manufacturing Process overview</w:delText>
        </w:r>
      </w:del>
    </w:p>
    <w:p w14:paraId="268DA573" w14:textId="5E0BDA2A" w:rsidR="009F2D4C" w:rsidDel="00FA5413" w:rsidRDefault="009F2D4C" w:rsidP="009F2D4C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65" w:author="Andy" w:date="2022-06-15T10:37:00Z"/>
          <w:rFonts w:ascii="Verdana" w:hAnsi="Verdana"/>
          <w:sz w:val="24"/>
          <w:szCs w:val="24"/>
        </w:rPr>
      </w:pPr>
      <w:del w:id="166" w:author="Andy" w:date="2022-06-15T10:37:00Z">
        <w:r w:rsidRPr="009F2D4C" w:rsidDel="00FA5413">
          <w:rPr>
            <w:rFonts w:ascii="Verdana" w:hAnsi="Verdana"/>
            <w:sz w:val="24"/>
            <w:szCs w:val="24"/>
          </w:rPr>
          <w:delText>Different testing process</w:delText>
        </w:r>
      </w:del>
    </w:p>
    <w:p w14:paraId="662D92AB" w14:textId="0916057A" w:rsidR="005C4C3F" w:rsidDel="00FA5413" w:rsidRDefault="005C4C3F" w:rsidP="005C4C3F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del w:id="167" w:author="Andy" w:date="2022-06-15T10:37:00Z"/>
          <w:rFonts w:ascii="Verdana" w:hAnsi="Verdana"/>
          <w:b/>
          <w:bCs/>
          <w:sz w:val="24"/>
          <w:szCs w:val="24"/>
        </w:rPr>
      </w:pPr>
      <w:del w:id="168" w:author="Andy" w:date="2022-06-15T10:37:00Z">
        <w:r w:rsidRPr="005C4C3F" w:rsidDel="00FA5413">
          <w:rPr>
            <w:rFonts w:ascii="Verdana" w:hAnsi="Verdana"/>
            <w:b/>
            <w:bCs/>
            <w:sz w:val="24"/>
            <w:szCs w:val="24"/>
          </w:rPr>
          <w:delText>Internet of Things – IoT</w:delText>
        </w:r>
      </w:del>
    </w:p>
    <w:p w14:paraId="1A30CDA7" w14:textId="2EC3331C" w:rsidR="005D7A61" w:rsidRPr="005D7A61" w:rsidDel="00FA5413" w:rsidRDefault="005D7A61" w:rsidP="005D7A61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69" w:author="Andy" w:date="2022-06-15T10:37:00Z"/>
          <w:rFonts w:ascii="Verdana" w:hAnsi="Verdana"/>
          <w:sz w:val="24"/>
          <w:szCs w:val="24"/>
        </w:rPr>
      </w:pPr>
      <w:del w:id="170" w:author="Andy" w:date="2022-06-15T10:37:00Z">
        <w:r w:rsidRPr="005D7A61" w:rsidDel="00FA5413">
          <w:rPr>
            <w:rFonts w:ascii="Verdana" w:hAnsi="Verdana"/>
            <w:sz w:val="24"/>
            <w:szCs w:val="24"/>
          </w:rPr>
          <w:delText>Sensors to Analytics</w:delText>
        </w:r>
      </w:del>
    </w:p>
    <w:p w14:paraId="20982355" w14:textId="41F8FAB2" w:rsidR="005C4C3F" w:rsidDel="00FA5413" w:rsidRDefault="005C4C3F" w:rsidP="005C4C3F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71" w:author="Andy" w:date="2022-06-15T10:37:00Z"/>
          <w:rFonts w:ascii="Verdana" w:hAnsi="Verdana"/>
          <w:sz w:val="24"/>
          <w:szCs w:val="24"/>
        </w:rPr>
      </w:pPr>
      <w:del w:id="172" w:author="Andy" w:date="2022-06-15T10:37:00Z">
        <w:r w:rsidRPr="005C4C3F" w:rsidDel="00FA5413">
          <w:rPr>
            <w:rFonts w:ascii="Verdana" w:hAnsi="Verdana"/>
            <w:sz w:val="24"/>
            <w:szCs w:val="24"/>
          </w:rPr>
          <w:delText xml:space="preserve">Sensors, </w:delText>
        </w:r>
        <w:r w:rsidDel="00FA5413">
          <w:rPr>
            <w:rFonts w:ascii="Verdana" w:hAnsi="Verdana"/>
            <w:sz w:val="24"/>
            <w:szCs w:val="24"/>
          </w:rPr>
          <w:delText xml:space="preserve">Digitizers, </w:delText>
        </w:r>
        <w:r w:rsidRPr="005C4C3F" w:rsidDel="00FA5413">
          <w:rPr>
            <w:rFonts w:ascii="Verdana" w:hAnsi="Verdana"/>
            <w:sz w:val="24"/>
            <w:szCs w:val="24"/>
          </w:rPr>
          <w:delText>Gateways, Servers</w:delText>
        </w:r>
      </w:del>
    </w:p>
    <w:p w14:paraId="042F9810" w14:textId="7940209A" w:rsidR="005C4C3F" w:rsidRPr="005C4C3F" w:rsidDel="00FA5413" w:rsidRDefault="005C4C3F" w:rsidP="005C4C3F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73" w:author="Andy" w:date="2022-06-15T10:37:00Z"/>
          <w:rFonts w:ascii="Verdana" w:hAnsi="Verdana"/>
          <w:sz w:val="24"/>
          <w:szCs w:val="24"/>
        </w:rPr>
      </w:pPr>
      <w:del w:id="174" w:author="Andy" w:date="2022-06-15T10:37:00Z">
        <w:r w:rsidRPr="005C4C3F" w:rsidDel="00FA5413">
          <w:rPr>
            <w:rFonts w:ascii="Verdana" w:hAnsi="Verdana"/>
            <w:sz w:val="24"/>
            <w:szCs w:val="24"/>
          </w:rPr>
          <w:delText>Network communication protocols (TCP/IP, HTTP, MQTT)</w:delText>
        </w:r>
      </w:del>
    </w:p>
    <w:p w14:paraId="30E94F7E" w14:textId="4863E0FB" w:rsidR="005C4C3F" w:rsidRPr="005C4C3F" w:rsidDel="00FA5413" w:rsidRDefault="005C4C3F" w:rsidP="005C4C3F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75" w:author="Andy" w:date="2022-06-15T10:37:00Z"/>
          <w:rFonts w:ascii="Verdana" w:hAnsi="Verdana"/>
          <w:sz w:val="24"/>
          <w:szCs w:val="24"/>
        </w:rPr>
      </w:pPr>
      <w:del w:id="176" w:author="Andy" w:date="2022-06-15T10:37:00Z">
        <w:r w:rsidDel="00FA5413">
          <w:rPr>
            <w:rFonts w:ascii="Verdana" w:hAnsi="Verdana"/>
            <w:sz w:val="24"/>
            <w:szCs w:val="24"/>
          </w:rPr>
          <w:delText xml:space="preserve">Different IoT </w:delText>
        </w:r>
        <w:r w:rsidRPr="005C4C3F" w:rsidDel="00FA5413">
          <w:rPr>
            <w:rFonts w:ascii="Verdana" w:hAnsi="Verdana"/>
            <w:sz w:val="24"/>
            <w:szCs w:val="24"/>
          </w:rPr>
          <w:delText>Platforms, Pub/Sub</w:delText>
        </w:r>
      </w:del>
    </w:p>
    <w:p w14:paraId="019B58AA" w14:textId="005B4797" w:rsidR="005C4C3F" w:rsidDel="00FA5413" w:rsidRDefault="005C4C3F" w:rsidP="005C4C3F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77" w:author="Andy" w:date="2022-06-15T10:37:00Z"/>
          <w:rFonts w:ascii="Verdana" w:hAnsi="Verdana"/>
          <w:sz w:val="24"/>
          <w:szCs w:val="24"/>
        </w:rPr>
      </w:pPr>
      <w:del w:id="178" w:author="Andy" w:date="2022-06-15T10:37:00Z">
        <w:r w:rsidRPr="005C4C3F" w:rsidDel="00FA5413">
          <w:rPr>
            <w:rFonts w:ascii="Verdana" w:hAnsi="Verdana"/>
            <w:sz w:val="24"/>
            <w:szCs w:val="24"/>
          </w:rPr>
          <w:delText>Consumer, Agri, Medical, Automotive, Industrial</w:delText>
        </w:r>
        <w:r w:rsidDel="00FA5413">
          <w:rPr>
            <w:rFonts w:ascii="Verdana" w:hAnsi="Verdana"/>
            <w:sz w:val="24"/>
            <w:szCs w:val="24"/>
          </w:rPr>
          <w:delText xml:space="preserve"> Use cases</w:delText>
        </w:r>
      </w:del>
    </w:p>
    <w:p w14:paraId="0FAE10AD" w14:textId="5B571C36" w:rsidR="005C4C3F" w:rsidRPr="00FE6EAC" w:rsidDel="00FA5413" w:rsidRDefault="005D7A61" w:rsidP="005C4C3F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del w:id="179" w:author="Andy" w:date="2022-06-15T10:37:00Z"/>
          <w:rFonts w:ascii="Verdana" w:hAnsi="Verdana"/>
          <w:b/>
          <w:bCs/>
          <w:sz w:val="24"/>
          <w:szCs w:val="24"/>
        </w:rPr>
      </w:pPr>
      <w:del w:id="180" w:author="Andy" w:date="2022-06-15T10:37:00Z">
        <w:r w:rsidRPr="00FE6EAC" w:rsidDel="00FA5413">
          <w:rPr>
            <w:rFonts w:ascii="Verdana" w:hAnsi="Verdana"/>
            <w:b/>
            <w:bCs/>
            <w:sz w:val="24"/>
            <w:szCs w:val="24"/>
          </w:rPr>
          <w:delText>Cyber Security</w:delText>
        </w:r>
      </w:del>
    </w:p>
    <w:p w14:paraId="67B37A0D" w14:textId="7C3CD8E2" w:rsidR="005C4C3F" w:rsidRPr="005C4C3F" w:rsidDel="00FA5413" w:rsidRDefault="00FE6EAC" w:rsidP="005D7A61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81" w:author="Andy" w:date="2022-06-15T10:37:00Z"/>
          <w:rFonts w:ascii="Verdana" w:hAnsi="Verdana"/>
          <w:color w:val="FF0000"/>
          <w:sz w:val="24"/>
          <w:szCs w:val="24"/>
        </w:rPr>
      </w:pPr>
      <w:del w:id="182" w:author="Andy" w:date="2022-06-15T10:37:00Z">
        <w:r w:rsidRPr="00FE6EAC" w:rsidDel="00FA5413">
          <w:rPr>
            <w:rFonts w:ascii="Verdana" w:hAnsi="Verdana"/>
            <w:color w:val="FF0000"/>
            <w:sz w:val="24"/>
            <w:szCs w:val="24"/>
          </w:rPr>
          <w:delText>&lt;Raj to fill in here&gt;</w:delText>
        </w:r>
      </w:del>
    </w:p>
    <w:p w14:paraId="08D58B62" w14:textId="5C789CBA" w:rsidR="003779F4" w:rsidDel="00FA5413" w:rsidRDefault="00123513" w:rsidP="009F2D4C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del w:id="183" w:author="Andy" w:date="2022-06-15T10:37:00Z"/>
          <w:rFonts w:ascii="Verdana" w:hAnsi="Verdana"/>
          <w:b/>
          <w:bCs/>
          <w:sz w:val="24"/>
          <w:szCs w:val="24"/>
          <w:lang w:val="en-US"/>
        </w:rPr>
      </w:pPr>
      <w:del w:id="184" w:author="Andy" w:date="2022-06-15T10:37:00Z">
        <w:r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>Test and Measur</w:delText>
        </w:r>
        <w:r w:rsidR="0057677F"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>ing</w:delText>
        </w:r>
        <w:r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 xml:space="preserve"> Equipment</w:delText>
        </w:r>
      </w:del>
    </w:p>
    <w:p w14:paraId="19ACC461" w14:textId="63708AE5" w:rsidR="003779F4" w:rsidDel="00FA5413" w:rsidRDefault="00123513" w:rsidP="00E90278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85" w:author="Andy" w:date="2022-06-15T10:37:00Z"/>
          <w:rFonts w:ascii="Verdana" w:hAnsi="Verdana"/>
          <w:sz w:val="24"/>
          <w:szCs w:val="24"/>
          <w:lang w:val="en-US"/>
        </w:rPr>
      </w:pPr>
      <w:del w:id="186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>Concepts and usage of lab equipment</w:delText>
        </w:r>
      </w:del>
    </w:p>
    <w:p w14:paraId="58780B06" w14:textId="662FE93F" w:rsidR="00A34FF9" w:rsidDel="00FA5413" w:rsidRDefault="009F2D4C" w:rsidP="00A34FF9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87" w:author="Andy" w:date="2022-06-15T10:37:00Z"/>
          <w:rFonts w:ascii="Verdana" w:hAnsi="Verdana"/>
          <w:sz w:val="24"/>
          <w:szCs w:val="24"/>
          <w:lang w:val="en-US"/>
        </w:rPr>
      </w:pPr>
      <w:del w:id="188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 xml:space="preserve">Usage of </w:delText>
        </w:r>
        <w:r w:rsidR="00123513" w:rsidDel="00FA5413">
          <w:rPr>
            <w:rFonts w:ascii="Verdana" w:hAnsi="Verdana"/>
            <w:sz w:val="24"/>
            <w:szCs w:val="24"/>
            <w:lang w:val="en-US"/>
          </w:rPr>
          <w:delText xml:space="preserve">Oscilloscope, </w:delText>
        </w:r>
        <w:r w:rsidR="0057677F" w:rsidDel="00FA5413">
          <w:rPr>
            <w:rFonts w:ascii="Verdana" w:hAnsi="Verdana"/>
            <w:sz w:val="24"/>
            <w:szCs w:val="24"/>
            <w:lang w:val="en-US"/>
          </w:rPr>
          <w:delText xml:space="preserve">Function generators, Power Supplies, </w:delText>
        </w:r>
        <w:r w:rsidR="00123513" w:rsidDel="00FA5413">
          <w:rPr>
            <w:rFonts w:ascii="Verdana" w:hAnsi="Verdana"/>
            <w:sz w:val="24"/>
            <w:szCs w:val="24"/>
            <w:lang w:val="en-US"/>
          </w:rPr>
          <w:delText>spectrum analyzer and multimeter</w:delText>
        </w:r>
      </w:del>
    </w:p>
    <w:p w14:paraId="4AB6B5A4" w14:textId="358F8556" w:rsidR="001E194B" w:rsidDel="00FA5413" w:rsidRDefault="001E194B" w:rsidP="00A34FF9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89" w:author="Andy" w:date="2022-06-15T10:37:00Z"/>
          <w:rFonts w:ascii="Verdana" w:hAnsi="Verdana"/>
          <w:sz w:val="24"/>
          <w:szCs w:val="24"/>
          <w:lang w:val="en-US"/>
        </w:rPr>
      </w:pPr>
      <w:del w:id="190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>Soldering simple components</w:delText>
        </w:r>
      </w:del>
    </w:p>
    <w:p w14:paraId="5F925E68" w14:textId="7F671AB1" w:rsidR="00FE6EAC" w:rsidDel="00FA5413" w:rsidRDefault="00FE6EAC">
      <w:pPr>
        <w:rPr>
          <w:del w:id="191" w:author="Andy" w:date="2022-06-15T10:37:00Z"/>
          <w:rFonts w:ascii="Verdana" w:hAnsi="Verdana"/>
          <w:b/>
          <w:bCs/>
          <w:sz w:val="24"/>
          <w:szCs w:val="24"/>
          <w:lang w:val="en-US"/>
        </w:rPr>
      </w:pPr>
      <w:del w:id="192" w:author="Andy" w:date="2022-06-15T10:37:00Z">
        <w:r w:rsidDel="00FA5413">
          <w:rPr>
            <w:rFonts w:ascii="Verdana" w:hAnsi="Verdana"/>
            <w:b/>
            <w:bCs/>
            <w:sz w:val="24"/>
            <w:szCs w:val="24"/>
            <w:lang w:val="en-US"/>
          </w:rPr>
          <w:br w:type="page"/>
        </w:r>
      </w:del>
    </w:p>
    <w:p w14:paraId="5403CAA4" w14:textId="26D6A27D" w:rsidR="00E0498E" w:rsidRPr="0037698E" w:rsidDel="00FA5413" w:rsidRDefault="00E0498E" w:rsidP="00E0498E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del w:id="193" w:author="Andy" w:date="2022-06-15T10:37:00Z"/>
          <w:rFonts w:ascii="Verdana" w:hAnsi="Verdana"/>
          <w:b/>
          <w:bCs/>
          <w:sz w:val="24"/>
          <w:szCs w:val="24"/>
          <w:lang w:val="en-US"/>
        </w:rPr>
      </w:pPr>
      <w:del w:id="194" w:author="Andy" w:date="2022-06-15T10:37:00Z">
        <w:r w:rsidRPr="0037698E"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>Live project exposure</w:delText>
        </w:r>
        <w:r w:rsidR="00EE4240"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 xml:space="preserve"> (</w:delText>
        </w:r>
        <w:r w:rsidR="008C34AF"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>at-least</w:delText>
        </w:r>
        <w:r w:rsidR="00EE4240"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 xml:space="preserve"> 3)</w:delText>
        </w:r>
      </w:del>
    </w:p>
    <w:p w14:paraId="16AC3EA2" w14:textId="768ACA67" w:rsidR="001E194B" w:rsidDel="00FA5413" w:rsidRDefault="001E194B" w:rsidP="001E194B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del w:id="195" w:author="Andy" w:date="2022-06-15T10:37:00Z"/>
          <w:rFonts w:ascii="Verdana" w:hAnsi="Verdana"/>
          <w:b/>
          <w:bCs/>
          <w:sz w:val="24"/>
          <w:szCs w:val="24"/>
          <w:lang w:val="en-US"/>
        </w:rPr>
      </w:pPr>
      <w:del w:id="196" w:author="Andy" w:date="2022-06-15T10:37:00Z">
        <w:r w:rsidRPr="001E194B" w:rsidDel="00FA5413">
          <w:rPr>
            <w:rFonts w:ascii="Verdana" w:hAnsi="Verdana"/>
            <w:b/>
            <w:bCs/>
            <w:sz w:val="24"/>
            <w:szCs w:val="24"/>
            <w:lang w:val="en-US"/>
          </w:rPr>
          <w:delText>Professional Development</w:delText>
        </w:r>
      </w:del>
    </w:p>
    <w:p w14:paraId="2FA0E008" w14:textId="6D2A5136" w:rsidR="001E194B" w:rsidDel="00FA5413" w:rsidRDefault="001E194B" w:rsidP="001E194B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97" w:author="Andy" w:date="2022-06-15T10:37:00Z"/>
          <w:rFonts w:ascii="Verdana" w:hAnsi="Verdana"/>
          <w:sz w:val="24"/>
          <w:szCs w:val="24"/>
          <w:lang w:val="en-US"/>
        </w:rPr>
      </w:pPr>
      <w:del w:id="198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>Resume preparation</w:delText>
        </w:r>
      </w:del>
    </w:p>
    <w:p w14:paraId="7095945C" w14:textId="76D3179F" w:rsidR="001E194B" w:rsidDel="00FA5413" w:rsidRDefault="001E194B" w:rsidP="001E194B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del w:id="199" w:author="Andy" w:date="2022-06-15T10:37:00Z"/>
          <w:rFonts w:ascii="Verdana" w:hAnsi="Verdana"/>
          <w:sz w:val="24"/>
          <w:szCs w:val="24"/>
          <w:lang w:val="en-US"/>
        </w:rPr>
      </w:pPr>
      <w:del w:id="200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>Presentation skills</w:delText>
        </w:r>
      </w:del>
    </w:p>
    <w:p w14:paraId="316EE835" w14:textId="20EC8F5F" w:rsidR="003D4A82" w:rsidRPr="0067573D" w:rsidRDefault="001E194B" w:rsidP="0067573D">
      <w:pPr>
        <w:pStyle w:val="ListParagraph"/>
        <w:spacing w:before="240" w:line="276" w:lineRule="auto"/>
        <w:jc w:val="both"/>
        <w:rPr>
          <w:ins w:id="201" w:author="Andy" w:date="2022-06-14T16:12:00Z"/>
          <w:rFonts w:ascii="Verdana" w:hAnsi="Verdana"/>
          <w:sz w:val="24"/>
          <w:szCs w:val="24"/>
          <w:lang w:val="en-US"/>
          <w:rPrChange w:id="202" w:author="Andy" w:date="2022-06-15T11:01:00Z">
            <w:rPr>
              <w:ins w:id="203" w:author="Andy" w:date="2022-06-14T16:12:00Z"/>
              <w:lang w:val="en-US"/>
            </w:rPr>
          </w:rPrChange>
        </w:rPr>
      </w:pPr>
      <w:del w:id="204" w:author="Andy" w:date="2022-06-15T10:37:00Z">
        <w:r w:rsidDel="00FA5413">
          <w:rPr>
            <w:rFonts w:ascii="Verdana" w:hAnsi="Verdana"/>
            <w:sz w:val="24"/>
            <w:szCs w:val="24"/>
            <w:lang w:val="en-US"/>
          </w:rPr>
          <w:delText>Employee ethics</w:delText>
        </w:r>
      </w:del>
    </w:p>
    <w:p w14:paraId="7D2FB73B" w14:textId="1A92DFF0" w:rsidR="003D4A82" w:rsidRPr="003D4A82" w:rsidRDefault="00025A0E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ins w:id="205" w:author="Andy" w:date="2022-06-14T16:12:00Z"/>
          <w:rFonts w:ascii="Verdana" w:hAnsi="Verdana"/>
          <w:b/>
          <w:bCs/>
          <w:sz w:val="24"/>
          <w:szCs w:val="24"/>
          <w:lang w:val="en-US"/>
          <w:rPrChange w:id="206" w:author="Andy" w:date="2022-06-14T16:12:00Z">
            <w:rPr>
              <w:ins w:id="207" w:author="Andy" w:date="2022-06-14T16:12:00Z"/>
              <w:lang w:val="en-US"/>
            </w:rPr>
          </w:rPrChange>
        </w:rPr>
        <w:pPrChange w:id="208" w:author="Andy" w:date="2022-06-14T16:12:00Z">
          <w:pPr>
            <w:pStyle w:val="ListParagraph"/>
            <w:numPr>
              <w:ilvl w:val="1"/>
              <w:numId w:val="1"/>
            </w:numPr>
            <w:spacing w:before="240" w:line="276" w:lineRule="auto"/>
            <w:ind w:left="1440" w:hanging="360"/>
            <w:jc w:val="both"/>
          </w:pPr>
        </w:pPrChange>
      </w:pPr>
      <w:ins w:id="209" w:author="Andy" w:date="2022-06-15T10:52:00Z">
        <w:r>
          <w:rPr>
            <w:rFonts w:ascii="Verdana" w:hAnsi="Verdana"/>
            <w:b/>
            <w:bCs/>
            <w:sz w:val="24"/>
            <w:szCs w:val="24"/>
            <w:lang w:val="en-US"/>
          </w:rPr>
          <w:t>Embedded</w:t>
        </w:r>
      </w:ins>
    </w:p>
    <w:p w14:paraId="26D6226B" w14:textId="18EE74FB" w:rsidR="003D4A82" w:rsidRDefault="00855FE0" w:rsidP="003D4A82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ins w:id="210" w:author="Andy" w:date="2022-06-14T16:13:00Z"/>
          <w:rFonts w:ascii="Verdana" w:hAnsi="Verdana"/>
          <w:sz w:val="24"/>
          <w:szCs w:val="24"/>
          <w:lang w:val="en-US"/>
        </w:rPr>
      </w:pPr>
      <w:ins w:id="211" w:author="Andy" w:date="2022-06-15T10:52:00Z">
        <w:r>
          <w:rPr>
            <w:rFonts w:ascii="Verdana" w:hAnsi="Verdana"/>
            <w:sz w:val="24"/>
            <w:szCs w:val="24"/>
            <w:lang w:val="en-US"/>
          </w:rPr>
          <w:t xml:space="preserve">Fundamentals of Basic electronics </w:t>
        </w:r>
      </w:ins>
    </w:p>
    <w:p w14:paraId="3167240D" w14:textId="70D4549A" w:rsidR="003D4A82" w:rsidRPr="00705A28" w:rsidRDefault="00855FE0" w:rsidP="00705A28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ins w:id="212" w:author="Andy" w:date="2022-06-14T16:17:00Z"/>
          <w:rFonts w:ascii="Verdana" w:hAnsi="Verdana"/>
          <w:sz w:val="24"/>
          <w:szCs w:val="24"/>
          <w:lang w:val="en-US"/>
          <w:rPrChange w:id="213" w:author="Andy" w:date="2022-06-14T16:17:00Z">
            <w:rPr>
              <w:ins w:id="214" w:author="Andy" w:date="2022-06-14T16:17:00Z"/>
              <w:lang w:val="en-US"/>
            </w:rPr>
          </w:rPrChange>
        </w:rPr>
      </w:pPr>
      <w:proofErr w:type="spellStart"/>
      <w:ins w:id="215" w:author="Andy" w:date="2022-06-15T10:52:00Z">
        <w:r>
          <w:rPr>
            <w:rFonts w:ascii="Verdana" w:hAnsi="Verdana"/>
            <w:sz w:val="24"/>
            <w:szCs w:val="24"/>
            <w:lang w:val="en-US"/>
          </w:rPr>
          <w:t>uC</w:t>
        </w:r>
        <w:proofErr w:type="spellEnd"/>
        <w:r>
          <w:rPr>
            <w:rFonts w:ascii="Verdana" w:hAnsi="Verdana"/>
            <w:sz w:val="24"/>
            <w:szCs w:val="24"/>
            <w:lang w:val="en-US"/>
          </w:rPr>
          <w:t xml:space="preserve"> vs </w:t>
        </w:r>
        <w:proofErr w:type="spellStart"/>
        <w:r>
          <w:rPr>
            <w:rFonts w:ascii="Verdana" w:hAnsi="Verdana"/>
            <w:sz w:val="24"/>
            <w:szCs w:val="24"/>
            <w:lang w:val="en-US"/>
          </w:rPr>
          <w:t>uP</w:t>
        </w:r>
      </w:ins>
      <w:proofErr w:type="spellEnd"/>
    </w:p>
    <w:p w14:paraId="65019783" w14:textId="006BD2B8" w:rsidR="003D4A82" w:rsidRDefault="00855FE0" w:rsidP="003D4A82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ins w:id="216" w:author="Andy" w:date="2022-06-14T16:17:00Z"/>
          <w:rFonts w:ascii="Verdana" w:hAnsi="Verdana"/>
          <w:sz w:val="24"/>
          <w:szCs w:val="24"/>
          <w:lang w:val="en-US"/>
        </w:rPr>
      </w:pPr>
      <w:ins w:id="217" w:author="Andy" w:date="2022-06-15T10:52:00Z">
        <w:r>
          <w:rPr>
            <w:rFonts w:ascii="Verdana" w:hAnsi="Verdana"/>
            <w:sz w:val="24"/>
            <w:szCs w:val="24"/>
            <w:lang w:val="en-US"/>
          </w:rPr>
          <w:t>RISC vs CISC</w:t>
        </w:r>
      </w:ins>
    </w:p>
    <w:p w14:paraId="2FEF1438" w14:textId="5C59CFF9" w:rsidR="00705A28" w:rsidRDefault="00855FE0" w:rsidP="003D4A82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ins w:id="218" w:author="Andy" w:date="2022-06-14T16:18:00Z"/>
          <w:rFonts w:ascii="Verdana" w:hAnsi="Verdana"/>
          <w:sz w:val="24"/>
          <w:szCs w:val="24"/>
          <w:lang w:val="en-US"/>
        </w:rPr>
      </w:pPr>
      <w:ins w:id="219" w:author="Andy" w:date="2022-06-15T10:52:00Z">
        <w:r>
          <w:rPr>
            <w:rFonts w:ascii="Verdana" w:hAnsi="Verdana"/>
            <w:sz w:val="24"/>
            <w:szCs w:val="24"/>
            <w:lang w:val="en-US"/>
          </w:rPr>
          <w:t xml:space="preserve">Basic </w:t>
        </w:r>
        <w:proofErr w:type="spellStart"/>
        <w:r>
          <w:rPr>
            <w:rFonts w:ascii="Verdana" w:hAnsi="Verdana"/>
            <w:sz w:val="24"/>
            <w:szCs w:val="24"/>
            <w:lang w:val="en-US"/>
          </w:rPr>
          <w:t>uC</w:t>
        </w:r>
        <w:proofErr w:type="spellEnd"/>
        <w:r>
          <w:rPr>
            <w:rFonts w:ascii="Verdana" w:hAnsi="Verdana"/>
            <w:sz w:val="24"/>
            <w:szCs w:val="24"/>
            <w:lang w:val="en-US"/>
          </w:rPr>
          <w:t xml:space="preserve"> Architecture</w:t>
        </w:r>
      </w:ins>
    </w:p>
    <w:p w14:paraId="1C4CF21C" w14:textId="00B7E193" w:rsidR="00705A28" w:rsidRDefault="00705A28" w:rsidP="003D4A82">
      <w:pPr>
        <w:pStyle w:val="ListParagraph"/>
        <w:numPr>
          <w:ilvl w:val="1"/>
          <w:numId w:val="1"/>
        </w:numPr>
        <w:spacing w:before="240" w:line="276" w:lineRule="auto"/>
        <w:jc w:val="both"/>
        <w:rPr>
          <w:ins w:id="220" w:author="Andy" w:date="2022-06-15T10:53:00Z"/>
          <w:rFonts w:ascii="Verdana" w:hAnsi="Verdana"/>
          <w:sz w:val="24"/>
          <w:szCs w:val="24"/>
          <w:lang w:val="en-US"/>
        </w:rPr>
      </w:pPr>
      <w:ins w:id="221" w:author="Andy" w:date="2022-06-14T16:20:00Z">
        <w:r>
          <w:rPr>
            <w:rFonts w:ascii="Verdana" w:hAnsi="Verdana"/>
            <w:sz w:val="24"/>
            <w:szCs w:val="24"/>
            <w:lang w:val="en-US"/>
          </w:rPr>
          <w:t>VS co</w:t>
        </w:r>
      </w:ins>
      <w:ins w:id="222" w:author="Andy" w:date="2022-06-14T16:21:00Z">
        <w:r>
          <w:rPr>
            <w:rFonts w:ascii="Verdana" w:hAnsi="Verdana"/>
            <w:sz w:val="24"/>
            <w:szCs w:val="24"/>
            <w:lang w:val="en-US"/>
          </w:rPr>
          <w:t xml:space="preserve">de installation &amp; </w:t>
        </w:r>
      </w:ins>
      <w:ins w:id="223" w:author="Andy" w:date="2022-06-14T16:20:00Z">
        <w:r>
          <w:rPr>
            <w:rFonts w:ascii="Verdana" w:hAnsi="Verdana"/>
            <w:sz w:val="24"/>
            <w:szCs w:val="24"/>
            <w:lang w:val="en-US"/>
          </w:rPr>
          <w:t xml:space="preserve">setup </w:t>
        </w:r>
      </w:ins>
    </w:p>
    <w:p w14:paraId="29556F6A" w14:textId="77777777" w:rsidR="00855FE0" w:rsidRDefault="00855FE0" w:rsidP="00855FE0">
      <w:pPr>
        <w:pStyle w:val="ListParagraph"/>
        <w:spacing w:before="240" w:line="276" w:lineRule="auto"/>
        <w:ind w:left="1440"/>
        <w:jc w:val="both"/>
        <w:rPr>
          <w:ins w:id="224" w:author="Andy" w:date="2022-06-14T16:20:00Z"/>
          <w:rFonts w:ascii="Verdana" w:hAnsi="Verdana"/>
          <w:sz w:val="24"/>
          <w:szCs w:val="24"/>
          <w:lang w:val="en-US"/>
        </w:rPr>
        <w:pPrChange w:id="225" w:author="Andy" w:date="2022-06-15T10:53:00Z">
          <w:pPr>
            <w:pStyle w:val="ListParagraph"/>
            <w:numPr>
              <w:ilvl w:val="1"/>
              <w:numId w:val="1"/>
            </w:numPr>
            <w:spacing w:before="240" w:line="276" w:lineRule="auto"/>
            <w:ind w:left="1440" w:hanging="360"/>
            <w:jc w:val="both"/>
          </w:pPr>
        </w:pPrChange>
      </w:pPr>
    </w:p>
    <w:p w14:paraId="5F6E9EA9" w14:textId="21360837" w:rsidR="00855FE0" w:rsidRPr="00855FE0" w:rsidRDefault="00855FE0" w:rsidP="00855FE0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ins w:id="226" w:author="Andy" w:date="2022-06-14T16:24:00Z"/>
          <w:rFonts w:ascii="Verdana" w:hAnsi="Verdana"/>
          <w:b/>
          <w:bCs/>
          <w:sz w:val="24"/>
          <w:szCs w:val="24"/>
          <w:lang w:val="en-US"/>
          <w:rPrChange w:id="227" w:author="Andy" w:date="2022-06-15T10:54:00Z">
            <w:rPr>
              <w:ins w:id="228" w:author="Andy" w:date="2022-06-14T16:24:00Z"/>
              <w:lang w:val="en-US"/>
            </w:rPr>
          </w:rPrChange>
        </w:rPr>
        <w:pPrChange w:id="229" w:author="Andy" w:date="2022-06-15T10:54:00Z">
          <w:pPr>
            <w:pStyle w:val="ListParagraph"/>
            <w:numPr>
              <w:ilvl w:val="1"/>
              <w:numId w:val="1"/>
            </w:numPr>
            <w:spacing w:before="240" w:line="276" w:lineRule="auto"/>
            <w:ind w:left="1440" w:hanging="360"/>
            <w:jc w:val="both"/>
          </w:pPr>
        </w:pPrChange>
      </w:pPr>
      <w:ins w:id="230" w:author="Andy" w:date="2022-06-15T10:53:00Z">
        <w:r>
          <w:rPr>
            <w:rFonts w:ascii="Verdana" w:hAnsi="Verdana"/>
            <w:b/>
            <w:bCs/>
            <w:sz w:val="24"/>
            <w:szCs w:val="24"/>
            <w:lang w:val="en-US"/>
          </w:rPr>
          <w:t>ESP-32</w:t>
        </w:r>
      </w:ins>
    </w:p>
    <w:p w14:paraId="6BB01EDC" w14:textId="3AD458CD" w:rsidR="007E11CE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31" w:author="Andy" w:date="2022-06-14T16:25:00Z"/>
          <w:rFonts w:ascii="Verdana" w:hAnsi="Verdana"/>
          <w:sz w:val="24"/>
          <w:szCs w:val="24"/>
        </w:rPr>
      </w:pPr>
      <w:ins w:id="232" w:author="Andy" w:date="2022-06-15T10:54:00Z">
        <w:r>
          <w:rPr>
            <w:rFonts w:ascii="Verdana" w:hAnsi="Verdana"/>
            <w:sz w:val="24"/>
            <w:szCs w:val="24"/>
          </w:rPr>
          <w:t>GPIO, LED</w:t>
        </w:r>
      </w:ins>
    </w:p>
    <w:p w14:paraId="24A988EC" w14:textId="0131965F" w:rsidR="007E11CE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33" w:author="Andy" w:date="2022-06-14T16:25:00Z"/>
          <w:rFonts w:ascii="Verdana" w:hAnsi="Verdana"/>
          <w:sz w:val="24"/>
          <w:szCs w:val="24"/>
        </w:rPr>
      </w:pPr>
      <w:ins w:id="234" w:author="Andy" w:date="2022-06-15T10:54:00Z">
        <w:r>
          <w:rPr>
            <w:rFonts w:ascii="Verdana" w:hAnsi="Verdana"/>
            <w:sz w:val="24"/>
            <w:szCs w:val="24"/>
          </w:rPr>
          <w:t>Switch</w:t>
        </w:r>
      </w:ins>
    </w:p>
    <w:p w14:paraId="52773AAE" w14:textId="1C2222E3" w:rsidR="007E11CE" w:rsidRDefault="007E11CE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35" w:author="Andy" w:date="2022-06-14T16:24:00Z"/>
          <w:rFonts w:ascii="Verdana" w:hAnsi="Verdana"/>
          <w:sz w:val="24"/>
          <w:szCs w:val="24"/>
        </w:rPr>
      </w:pPr>
      <w:ins w:id="236" w:author="Andy" w:date="2022-06-14T16:24:00Z">
        <w:r>
          <w:rPr>
            <w:rFonts w:ascii="Verdana" w:hAnsi="Verdana"/>
            <w:sz w:val="24"/>
            <w:szCs w:val="24"/>
          </w:rPr>
          <w:t>T</w:t>
        </w:r>
      </w:ins>
      <w:ins w:id="237" w:author="Andy" w:date="2022-06-15T10:54:00Z">
        <w:r w:rsidR="00855FE0">
          <w:rPr>
            <w:rFonts w:ascii="Verdana" w:hAnsi="Verdana"/>
            <w:sz w:val="24"/>
            <w:szCs w:val="24"/>
          </w:rPr>
          <w:t>imer ISR</w:t>
        </w:r>
      </w:ins>
    </w:p>
    <w:p w14:paraId="4D71D207" w14:textId="66513C6A" w:rsidR="007E11CE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38" w:author="Andy" w:date="2022-06-14T16:25:00Z"/>
          <w:rFonts w:ascii="Verdana" w:hAnsi="Verdana"/>
          <w:sz w:val="24"/>
          <w:szCs w:val="24"/>
        </w:rPr>
      </w:pPr>
      <w:ins w:id="239" w:author="Andy" w:date="2022-06-15T10:54:00Z">
        <w:r>
          <w:rPr>
            <w:rFonts w:ascii="Verdana" w:hAnsi="Verdana"/>
            <w:sz w:val="24"/>
            <w:szCs w:val="24"/>
          </w:rPr>
          <w:t>E</w:t>
        </w:r>
      </w:ins>
      <w:ins w:id="240" w:author="Andy" w:date="2022-06-15T10:55:00Z">
        <w:r>
          <w:rPr>
            <w:rFonts w:ascii="Verdana" w:hAnsi="Verdana"/>
            <w:sz w:val="24"/>
            <w:szCs w:val="24"/>
          </w:rPr>
          <w:t>xternal ISR</w:t>
        </w:r>
      </w:ins>
    </w:p>
    <w:p w14:paraId="55995E38" w14:textId="0356BA10" w:rsidR="007E11CE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41" w:author="Andy" w:date="2022-06-14T16:25:00Z"/>
          <w:rFonts w:ascii="Verdana" w:hAnsi="Verdana"/>
          <w:sz w:val="24"/>
          <w:szCs w:val="24"/>
        </w:rPr>
      </w:pPr>
      <w:ins w:id="242" w:author="Andy" w:date="2022-06-15T10:55:00Z">
        <w:r>
          <w:rPr>
            <w:rFonts w:ascii="Verdana" w:hAnsi="Verdana"/>
            <w:sz w:val="24"/>
            <w:szCs w:val="24"/>
          </w:rPr>
          <w:t>ADC</w:t>
        </w:r>
      </w:ins>
    </w:p>
    <w:p w14:paraId="70B5F09F" w14:textId="23D3295F" w:rsidR="007E11CE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43" w:author="Andy" w:date="2022-06-14T16:24:00Z"/>
          <w:rFonts w:ascii="Verdana" w:hAnsi="Verdana"/>
          <w:sz w:val="24"/>
          <w:szCs w:val="24"/>
        </w:rPr>
      </w:pPr>
      <w:ins w:id="244" w:author="Andy" w:date="2022-06-15T10:55:00Z">
        <w:r>
          <w:rPr>
            <w:rFonts w:ascii="Verdana" w:hAnsi="Verdana"/>
            <w:sz w:val="24"/>
            <w:szCs w:val="24"/>
          </w:rPr>
          <w:t>DAC</w:t>
        </w:r>
      </w:ins>
    </w:p>
    <w:p w14:paraId="5E9CBC1B" w14:textId="71F02F88" w:rsidR="007E11CE" w:rsidRPr="00855FE0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45" w:author="Andy" w:date="2022-06-15T10:55:00Z"/>
          <w:rFonts w:ascii="Verdana" w:hAnsi="Verdana"/>
          <w:sz w:val="24"/>
          <w:szCs w:val="24"/>
          <w:rPrChange w:id="246" w:author="Andy" w:date="2022-06-15T10:55:00Z">
            <w:rPr>
              <w:ins w:id="247" w:author="Andy" w:date="2022-06-15T10:55:00Z"/>
              <w:rFonts w:ascii="Verdana" w:hAnsi="Verdana"/>
              <w:sz w:val="24"/>
              <w:szCs w:val="24"/>
              <w:lang w:val="en-US"/>
            </w:rPr>
          </w:rPrChange>
        </w:rPr>
      </w:pPr>
      <w:ins w:id="248" w:author="Andy" w:date="2022-06-15T10:55:00Z">
        <w:r>
          <w:rPr>
            <w:rFonts w:ascii="Verdana" w:hAnsi="Verdana"/>
            <w:sz w:val="24"/>
            <w:szCs w:val="24"/>
            <w:lang w:val="en-US"/>
          </w:rPr>
          <w:t>PWM</w:t>
        </w:r>
      </w:ins>
    </w:p>
    <w:p w14:paraId="265C566A" w14:textId="6A76D3A7" w:rsidR="00855FE0" w:rsidRPr="00855FE0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49" w:author="Andy" w:date="2022-06-15T10:55:00Z"/>
          <w:rFonts w:ascii="Verdana" w:hAnsi="Verdana"/>
          <w:sz w:val="24"/>
          <w:szCs w:val="24"/>
          <w:rPrChange w:id="250" w:author="Andy" w:date="2022-06-15T10:55:00Z">
            <w:rPr>
              <w:ins w:id="251" w:author="Andy" w:date="2022-06-15T10:55:00Z"/>
              <w:rFonts w:ascii="Verdana" w:hAnsi="Verdana"/>
              <w:sz w:val="24"/>
              <w:szCs w:val="24"/>
              <w:lang w:val="en-US"/>
            </w:rPr>
          </w:rPrChange>
        </w:rPr>
      </w:pPr>
      <w:ins w:id="252" w:author="Andy" w:date="2022-06-15T10:55:00Z">
        <w:r>
          <w:rPr>
            <w:rFonts w:ascii="Verdana" w:hAnsi="Verdana"/>
            <w:sz w:val="24"/>
            <w:szCs w:val="24"/>
            <w:lang w:val="en-US"/>
          </w:rPr>
          <w:t>UART</w:t>
        </w:r>
      </w:ins>
    </w:p>
    <w:p w14:paraId="6BA28BB3" w14:textId="59D484E5" w:rsidR="00855FE0" w:rsidRPr="00855FE0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53" w:author="Andy" w:date="2022-06-15T10:55:00Z"/>
          <w:rFonts w:ascii="Verdana" w:hAnsi="Verdana"/>
          <w:sz w:val="24"/>
          <w:szCs w:val="24"/>
          <w:rPrChange w:id="254" w:author="Andy" w:date="2022-06-15T10:55:00Z">
            <w:rPr>
              <w:ins w:id="255" w:author="Andy" w:date="2022-06-15T10:55:00Z"/>
              <w:rFonts w:ascii="Verdana" w:hAnsi="Verdana"/>
              <w:sz w:val="24"/>
              <w:szCs w:val="24"/>
              <w:lang w:val="en-US"/>
            </w:rPr>
          </w:rPrChange>
        </w:rPr>
      </w:pPr>
      <w:ins w:id="256" w:author="Andy" w:date="2022-06-15T10:55:00Z">
        <w:r>
          <w:rPr>
            <w:rFonts w:ascii="Verdana" w:hAnsi="Verdana"/>
            <w:sz w:val="24"/>
            <w:szCs w:val="24"/>
            <w:lang w:val="en-US"/>
          </w:rPr>
          <w:t>I2C</w:t>
        </w:r>
      </w:ins>
    </w:p>
    <w:p w14:paraId="48FB1909" w14:textId="2C6297D4" w:rsidR="00855FE0" w:rsidRPr="00855FE0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57" w:author="Andy" w:date="2022-06-15T10:55:00Z"/>
          <w:rFonts w:ascii="Verdana" w:hAnsi="Verdana"/>
          <w:sz w:val="24"/>
          <w:szCs w:val="24"/>
          <w:rPrChange w:id="258" w:author="Andy" w:date="2022-06-15T10:55:00Z">
            <w:rPr>
              <w:ins w:id="259" w:author="Andy" w:date="2022-06-15T10:55:00Z"/>
              <w:rFonts w:ascii="Verdana" w:hAnsi="Verdana"/>
              <w:sz w:val="24"/>
              <w:szCs w:val="24"/>
              <w:lang w:val="en-US"/>
            </w:rPr>
          </w:rPrChange>
        </w:rPr>
      </w:pPr>
      <w:ins w:id="260" w:author="Andy" w:date="2022-06-15T10:55:00Z">
        <w:r>
          <w:rPr>
            <w:rFonts w:ascii="Verdana" w:hAnsi="Verdana"/>
            <w:sz w:val="24"/>
            <w:szCs w:val="24"/>
            <w:lang w:val="en-US"/>
          </w:rPr>
          <w:t>SPI</w:t>
        </w:r>
      </w:ins>
    </w:p>
    <w:p w14:paraId="5D677CDA" w14:textId="541B4959" w:rsidR="00855FE0" w:rsidRPr="00855FE0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61" w:author="Andy" w:date="2022-06-15T10:55:00Z"/>
          <w:rFonts w:ascii="Verdana" w:hAnsi="Verdana"/>
          <w:sz w:val="24"/>
          <w:szCs w:val="24"/>
          <w:rPrChange w:id="262" w:author="Andy" w:date="2022-06-15T10:55:00Z">
            <w:rPr>
              <w:ins w:id="263" w:author="Andy" w:date="2022-06-15T10:55:00Z"/>
              <w:rFonts w:ascii="Verdana" w:hAnsi="Verdana"/>
              <w:sz w:val="24"/>
              <w:szCs w:val="24"/>
              <w:lang w:val="en-US"/>
            </w:rPr>
          </w:rPrChange>
        </w:rPr>
      </w:pPr>
      <w:ins w:id="264" w:author="Andy" w:date="2022-06-15T10:55:00Z">
        <w:r>
          <w:rPr>
            <w:rFonts w:ascii="Verdana" w:hAnsi="Verdana"/>
            <w:sz w:val="24"/>
            <w:szCs w:val="24"/>
            <w:lang w:val="en-US"/>
          </w:rPr>
          <w:t>RTC</w:t>
        </w:r>
      </w:ins>
    </w:p>
    <w:p w14:paraId="35D9B10D" w14:textId="4DBC8661" w:rsidR="00855FE0" w:rsidRPr="00855FE0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65" w:author="Andy" w:date="2022-06-15T10:55:00Z"/>
          <w:rFonts w:ascii="Verdana" w:hAnsi="Verdana"/>
          <w:sz w:val="24"/>
          <w:szCs w:val="24"/>
          <w:rPrChange w:id="266" w:author="Andy" w:date="2022-06-15T10:55:00Z">
            <w:rPr>
              <w:ins w:id="267" w:author="Andy" w:date="2022-06-15T10:55:00Z"/>
              <w:rFonts w:ascii="Verdana" w:hAnsi="Verdana"/>
              <w:sz w:val="24"/>
              <w:szCs w:val="24"/>
              <w:lang w:val="en-US"/>
            </w:rPr>
          </w:rPrChange>
        </w:rPr>
      </w:pPr>
      <w:ins w:id="268" w:author="Andy" w:date="2022-06-15T10:55:00Z">
        <w:r>
          <w:rPr>
            <w:rFonts w:ascii="Verdana" w:hAnsi="Verdana"/>
            <w:sz w:val="24"/>
            <w:szCs w:val="24"/>
            <w:lang w:val="en-US"/>
          </w:rPr>
          <w:t xml:space="preserve">Touch </w:t>
        </w:r>
      </w:ins>
    </w:p>
    <w:p w14:paraId="547C290E" w14:textId="5E2F2ED6" w:rsidR="00855FE0" w:rsidRPr="00855FE0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69" w:author="Andy" w:date="2022-06-15T10:56:00Z"/>
          <w:rFonts w:ascii="Verdana" w:hAnsi="Verdana"/>
          <w:sz w:val="24"/>
          <w:szCs w:val="24"/>
          <w:rPrChange w:id="270" w:author="Andy" w:date="2022-06-15T10:56:00Z">
            <w:rPr>
              <w:ins w:id="271" w:author="Andy" w:date="2022-06-15T10:56:00Z"/>
              <w:rFonts w:ascii="Verdana" w:hAnsi="Verdana"/>
              <w:sz w:val="24"/>
              <w:szCs w:val="24"/>
              <w:lang w:val="en-US"/>
            </w:rPr>
          </w:rPrChange>
        </w:rPr>
      </w:pPr>
      <w:ins w:id="272" w:author="Andy" w:date="2022-06-15T10:55:00Z">
        <w:r>
          <w:rPr>
            <w:rFonts w:ascii="Verdana" w:hAnsi="Verdana"/>
            <w:sz w:val="24"/>
            <w:szCs w:val="24"/>
            <w:lang w:val="en-US"/>
          </w:rPr>
          <w:t>DHT-22</w:t>
        </w:r>
      </w:ins>
      <w:ins w:id="273" w:author="Andy" w:date="2022-06-15T10:56:00Z">
        <w:r>
          <w:rPr>
            <w:rFonts w:ascii="Verdana" w:hAnsi="Verdana"/>
            <w:sz w:val="24"/>
            <w:szCs w:val="24"/>
            <w:lang w:val="en-US"/>
          </w:rPr>
          <w:t xml:space="preserve"> </w:t>
        </w:r>
      </w:ins>
    </w:p>
    <w:p w14:paraId="5324B4C3" w14:textId="4A7E3CEF" w:rsidR="00855FE0" w:rsidRPr="00855FE0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74" w:author="Andy" w:date="2022-06-15T10:56:00Z"/>
          <w:rFonts w:ascii="Verdana" w:hAnsi="Verdana"/>
          <w:sz w:val="24"/>
          <w:szCs w:val="24"/>
          <w:rPrChange w:id="275" w:author="Andy" w:date="2022-06-15T10:56:00Z">
            <w:rPr>
              <w:ins w:id="276" w:author="Andy" w:date="2022-06-15T10:56:00Z"/>
              <w:rFonts w:ascii="Verdana" w:hAnsi="Verdana"/>
              <w:sz w:val="24"/>
              <w:szCs w:val="24"/>
              <w:lang w:val="en-US"/>
            </w:rPr>
          </w:rPrChange>
        </w:rPr>
      </w:pPr>
      <w:ins w:id="277" w:author="Andy" w:date="2022-06-15T10:56:00Z">
        <w:r>
          <w:rPr>
            <w:rFonts w:ascii="Verdana" w:hAnsi="Verdana"/>
            <w:sz w:val="24"/>
            <w:szCs w:val="24"/>
            <w:lang w:val="en-US"/>
          </w:rPr>
          <w:t>OLED</w:t>
        </w:r>
      </w:ins>
    </w:p>
    <w:p w14:paraId="67F48C2A" w14:textId="62F9EFD7" w:rsidR="00855FE0" w:rsidRPr="00855FE0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78" w:author="Andy" w:date="2022-06-15T10:56:00Z"/>
          <w:rFonts w:ascii="Verdana" w:hAnsi="Verdana"/>
          <w:sz w:val="24"/>
          <w:szCs w:val="24"/>
          <w:rPrChange w:id="279" w:author="Andy" w:date="2022-06-15T10:56:00Z">
            <w:rPr>
              <w:ins w:id="280" w:author="Andy" w:date="2022-06-15T10:56:00Z"/>
              <w:rFonts w:ascii="Verdana" w:hAnsi="Verdana"/>
              <w:sz w:val="24"/>
              <w:szCs w:val="24"/>
              <w:lang w:val="en-US"/>
            </w:rPr>
          </w:rPrChange>
        </w:rPr>
      </w:pPr>
      <w:ins w:id="281" w:author="Andy" w:date="2022-06-15T10:56:00Z">
        <w:r>
          <w:rPr>
            <w:rFonts w:ascii="Verdana" w:hAnsi="Verdana"/>
            <w:sz w:val="24"/>
            <w:szCs w:val="24"/>
            <w:lang w:val="en-US"/>
          </w:rPr>
          <w:t>SD card</w:t>
        </w:r>
      </w:ins>
    </w:p>
    <w:p w14:paraId="2972F8BA" w14:textId="0CD13960" w:rsidR="00855FE0" w:rsidRPr="00855FE0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82" w:author="Andy" w:date="2022-06-15T10:56:00Z"/>
          <w:rFonts w:ascii="Verdana" w:hAnsi="Verdana"/>
          <w:sz w:val="24"/>
          <w:szCs w:val="24"/>
          <w:rPrChange w:id="283" w:author="Andy" w:date="2022-06-15T10:56:00Z">
            <w:rPr>
              <w:ins w:id="284" w:author="Andy" w:date="2022-06-15T10:56:00Z"/>
              <w:rFonts w:ascii="Verdana" w:hAnsi="Verdana"/>
              <w:sz w:val="24"/>
              <w:szCs w:val="24"/>
              <w:lang w:val="en-US"/>
            </w:rPr>
          </w:rPrChange>
        </w:rPr>
      </w:pPr>
      <w:ins w:id="285" w:author="Andy" w:date="2022-06-15T10:56:00Z">
        <w:r>
          <w:rPr>
            <w:rFonts w:ascii="Verdana" w:hAnsi="Verdana"/>
            <w:sz w:val="24"/>
            <w:szCs w:val="24"/>
            <w:lang w:val="en-US"/>
          </w:rPr>
          <w:lastRenderedPageBreak/>
          <w:t>Relay</w:t>
        </w:r>
      </w:ins>
    </w:p>
    <w:p w14:paraId="5192BE76" w14:textId="122F262F" w:rsidR="00855FE0" w:rsidRPr="00855FE0" w:rsidRDefault="00855FE0" w:rsidP="007E11CE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86" w:author="Andy" w:date="2022-06-15T10:56:00Z"/>
          <w:rFonts w:ascii="Verdana" w:hAnsi="Verdana"/>
          <w:sz w:val="24"/>
          <w:szCs w:val="24"/>
          <w:rPrChange w:id="287" w:author="Andy" w:date="2022-06-15T10:56:00Z">
            <w:rPr>
              <w:ins w:id="288" w:author="Andy" w:date="2022-06-15T10:56:00Z"/>
              <w:rFonts w:ascii="Verdana" w:hAnsi="Verdana"/>
              <w:sz w:val="24"/>
              <w:szCs w:val="24"/>
              <w:lang w:val="en-US"/>
            </w:rPr>
          </w:rPrChange>
        </w:rPr>
      </w:pPr>
      <w:ins w:id="289" w:author="Andy" w:date="2022-06-15T10:56:00Z">
        <w:r>
          <w:rPr>
            <w:rFonts w:ascii="Verdana" w:hAnsi="Verdana"/>
            <w:sz w:val="24"/>
            <w:szCs w:val="24"/>
            <w:lang w:val="en-US"/>
          </w:rPr>
          <w:t>Bluetooth BLE basic</w:t>
        </w:r>
      </w:ins>
    </w:p>
    <w:p w14:paraId="7D3E84CE" w14:textId="13AED77B" w:rsidR="00855FE0" w:rsidRPr="0014614D" w:rsidRDefault="00855FE0" w:rsidP="00855FE0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90" w:author="Andy" w:date="2022-06-15T10:57:00Z"/>
          <w:rFonts w:ascii="Verdana" w:hAnsi="Verdana"/>
          <w:sz w:val="24"/>
          <w:szCs w:val="24"/>
          <w:rPrChange w:id="291" w:author="Andy" w:date="2022-06-15T10:57:00Z">
            <w:rPr>
              <w:ins w:id="292" w:author="Andy" w:date="2022-06-15T10:57:00Z"/>
              <w:rFonts w:ascii="Verdana" w:hAnsi="Verdana"/>
              <w:sz w:val="24"/>
              <w:szCs w:val="24"/>
              <w:lang w:val="en-US"/>
            </w:rPr>
          </w:rPrChange>
        </w:rPr>
      </w:pPr>
      <w:ins w:id="293" w:author="Andy" w:date="2022-06-15T10:56:00Z">
        <w:r>
          <w:rPr>
            <w:rFonts w:ascii="Verdana" w:hAnsi="Verdana"/>
            <w:sz w:val="24"/>
            <w:szCs w:val="24"/>
            <w:lang w:val="en-US"/>
          </w:rPr>
          <w:t>Wi-</w:t>
        </w:r>
      </w:ins>
      <w:ins w:id="294" w:author="Andy" w:date="2022-06-15T10:57:00Z">
        <w:r w:rsidR="0014614D">
          <w:rPr>
            <w:rFonts w:ascii="Verdana" w:hAnsi="Verdana"/>
            <w:sz w:val="24"/>
            <w:szCs w:val="24"/>
            <w:lang w:val="en-US"/>
          </w:rPr>
          <w:t>Fi (</w:t>
        </w:r>
      </w:ins>
      <w:ins w:id="295" w:author="Andy" w:date="2022-06-15T10:56:00Z">
        <w:r>
          <w:rPr>
            <w:rFonts w:ascii="Verdana" w:hAnsi="Verdana"/>
            <w:sz w:val="24"/>
            <w:szCs w:val="24"/>
            <w:lang w:val="en-US"/>
          </w:rPr>
          <w:t>Station, AP, Scan)</w:t>
        </w:r>
      </w:ins>
    </w:p>
    <w:p w14:paraId="4CB94CA5" w14:textId="2E41A8B5" w:rsidR="0067573D" w:rsidRPr="0067573D" w:rsidRDefault="0014614D" w:rsidP="0067573D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296" w:author="Andy" w:date="2022-06-15T10:57:00Z"/>
          <w:rFonts w:ascii="Verdana" w:hAnsi="Verdana"/>
          <w:sz w:val="24"/>
          <w:szCs w:val="24"/>
          <w:rPrChange w:id="297" w:author="Andy" w:date="2022-06-15T10:58:00Z">
            <w:rPr>
              <w:ins w:id="298" w:author="Andy" w:date="2022-06-15T10:57:00Z"/>
              <w:rFonts w:ascii="Verdana" w:hAnsi="Verdana"/>
              <w:sz w:val="24"/>
              <w:szCs w:val="24"/>
              <w:lang w:val="en-US"/>
            </w:rPr>
          </w:rPrChange>
        </w:rPr>
      </w:pPr>
      <w:ins w:id="299" w:author="Andy" w:date="2022-06-15T10:57:00Z">
        <w:r>
          <w:rPr>
            <w:rFonts w:ascii="Verdana" w:hAnsi="Verdana"/>
            <w:sz w:val="24"/>
            <w:szCs w:val="24"/>
            <w:lang w:val="en-US"/>
          </w:rPr>
          <w:t xml:space="preserve">Sleep Modes </w:t>
        </w:r>
      </w:ins>
    </w:p>
    <w:p w14:paraId="4190A7E4" w14:textId="77777777" w:rsidR="0014614D" w:rsidRPr="00855FE0" w:rsidRDefault="0014614D" w:rsidP="0014614D">
      <w:pPr>
        <w:pStyle w:val="ListParagraph"/>
        <w:spacing w:before="240" w:line="276" w:lineRule="auto"/>
        <w:ind w:left="2160"/>
        <w:jc w:val="both"/>
        <w:rPr>
          <w:ins w:id="300" w:author="Andy" w:date="2022-06-14T16:24:00Z"/>
          <w:rFonts w:ascii="Verdana" w:hAnsi="Verdana"/>
          <w:sz w:val="24"/>
          <w:szCs w:val="24"/>
          <w:rPrChange w:id="301" w:author="Andy" w:date="2022-06-15T10:56:00Z">
            <w:rPr>
              <w:ins w:id="302" w:author="Andy" w:date="2022-06-14T16:24:00Z"/>
            </w:rPr>
          </w:rPrChange>
        </w:rPr>
        <w:pPrChange w:id="303" w:author="Andy" w:date="2022-06-15T10:57:00Z">
          <w:pPr>
            <w:pStyle w:val="ListParagraph"/>
            <w:numPr>
              <w:ilvl w:val="2"/>
              <w:numId w:val="1"/>
            </w:numPr>
            <w:spacing w:before="240" w:line="276" w:lineRule="auto"/>
            <w:ind w:left="2160" w:hanging="360"/>
            <w:jc w:val="both"/>
          </w:pPr>
        </w:pPrChange>
      </w:pPr>
    </w:p>
    <w:p w14:paraId="22DCD23B" w14:textId="1A4D14BD" w:rsidR="007E11CE" w:rsidRPr="0067573D" w:rsidRDefault="0067573D" w:rsidP="0067573D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ins w:id="304" w:author="Andy" w:date="2022-06-15T10:58:00Z"/>
          <w:rFonts w:ascii="Verdana" w:hAnsi="Verdana"/>
          <w:b/>
          <w:bCs/>
          <w:sz w:val="24"/>
          <w:szCs w:val="24"/>
          <w:rPrChange w:id="305" w:author="Andy" w:date="2022-06-15T10:58:00Z">
            <w:rPr>
              <w:ins w:id="306" w:author="Andy" w:date="2022-06-15T10:58:00Z"/>
              <w:rFonts w:ascii="Verdana" w:hAnsi="Verdana"/>
              <w:sz w:val="24"/>
              <w:szCs w:val="24"/>
              <w:lang w:val="en-US"/>
            </w:rPr>
          </w:rPrChange>
        </w:rPr>
        <w:pPrChange w:id="307" w:author="Andy" w:date="2022-06-15T10:58:00Z">
          <w:pPr>
            <w:pStyle w:val="ListParagraph"/>
            <w:numPr>
              <w:ilvl w:val="1"/>
              <w:numId w:val="1"/>
            </w:numPr>
            <w:spacing w:before="240" w:line="276" w:lineRule="auto"/>
            <w:ind w:left="1440" w:hanging="360"/>
            <w:jc w:val="both"/>
          </w:pPr>
        </w:pPrChange>
      </w:pPr>
      <w:ins w:id="308" w:author="Andy" w:date="2022-06-15T10:58:00Z">
        <w:r w:rsidRPr="0067573D">
          <w:rPr>
            <w:rFonts w:ascii="Verdana" w:hAnsi="Verdana"/>
            <w:b/>
            <w:bCs/>
            <w:sz w:val="24"/>
            <w:szCs w:val="24"/>
            <w:rPrChange w:id="309" w:author="Andy" w:date="2022-06-15T10:58:00Z">
              <w:rPr>
                <w:rFonts w:ascii="Verdana" w:hAnsi="Verdana"/>
                <w:sz w:val="24"/>
                <w:szCs w:val="24"/>
                <w:lang w:val="en-US"/>
              </w:rPr>
            </w:rPrChange>
          </w:rPr>
          <w:t>API’s</w:t>
        </w:r>
      </w:ins>
    </w:p>
    <w:p w14:paraId="2FA03311" w14:textId="0B16A81A" w:rsidR="0067573D" w:rsidRPr="00CB74AB" w:rsidRDefault="0067573D" w:rsidP="0067573D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310" w:author="Andy" w:date="2022-06-15T10:58:00Z"/>
          <w:rFonts w:ascii="Verdana" w:hAnsi="Verdana"/>
          <w:sz w:val="24"/>
          <w:szCs w:val="24"/>
        </w:rPr>
      </w:pPr>
      <w:ins w:id="311" w:author="Andy" w:date="2022-06-15T10:58:00Z">
        <w:r>
          <w:rPr>
            <w:rFonts w:ascii="Verdana" w:hAnsi="Verdana"/>
            <w:sz w:val="24"/>
            <w:szCs w:val="24"/>
            <w:lang w:val="en-US"/>
          </w:rPr>
          <w:t>REST API</w:t>
        </w:r>
      </w:ins>
    </w:p>
    <w:p w14:paraId="2FD3E00E" w14:textId="1DF0B51D" w:rsidR="0067573D" w:rsidRPr="0067573D" w:rsidRDefault="0067573D" w:rsidP="0067573D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312" w:author="Andy" w:date="2022-06-15T10:59:00Z"/>
          <w:rFonts w:ascii="Verdana" w:hAnsi="Verdana"/>
          <w:sz w:val="24"/>
          <w:szCs w:val="24"/>
          <w:rPrChange w:id="313" w:author="Andy" w:date="2022-06-15T10:59:00Z">
            <w:rPr>
              <w:ins w:id="314" w:author="Andy" w:date="2022-06-15T10:59:00Z"/>
              <w:rFonts w:ascii="Verdana" w:hAnsi="Verdana"/>
              <w:sz w:val="24"/>
              <w:szCs w:val="24"/>
              <w:lang w:val="en-US"/>
            </w:rPr>
          </w:rPrChange>
        </w:rPr>
      </w:pPr>
      <w:ins w:id="315" w:author="Andy" w:date="2022-06-15T10:59:00Z">
        <w:r>
          <w:rPr>
            <w:rFonts w:ascii="Verdana" w:hAnsi="Verdana"/>
            <w:sz w:val="24"/>
            <w:szCs w:val="24"/>
            <w:lang w:val="en-US"/>
          </w:rPr>
          <w:t>GET Command</w:t>
        </w:r>
      </w:ins>
    </w:p>
    <w:p w14:paraId="3660E271" w14:textId="3A3678E2" w:rsidR="0067573D" w:rsidRPr="00CB74AB" w:rsidRDefault="0067573D" w:rsidP="0067573D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316" w:author="Andy" w:date="2022-06-15T10:58:00Z"/>
          <w:rFonts w:ascii="Verdana" w:hAnsi="Verdana"/>
          <w:sz w:val="24"/>
          <w:szCs w:val="24"/>
        </w:rPr>
      </w:pPr>
      <w:ins w:id="317" w:author="Andy" w:date="2022-06-15T10:59:00Z">
        <w:r>
          <w:rPr>
            <w:rFonts w:ascii="Verdana" w:hAnsi="Verdana"/>
            <w:sz w:val="24"/>
            <w:szCs w:val="24"/>
            <w:lang w:val="en-US"/>
          </w:rPr>
          <w:t>JSON object handling</w:t>
        </w:r>
      </w:ins>
    </w:p>
    <w:p w14:paraId="1A2156A7" w14:textId="694C9FBD" w:rsidR="0067573D" w:rsidRPr="0067573D" w:rsidRDefault="0067573D" w:rsidP="0067573D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ins w:id="318" w:author="Andy" w:date="2022-06-14T16:27:00Z"/>
          <w:rFonts w:ascii="Verdana" w:hAnsi="Verdana"/>
          <w:b/>
          <w:bCs/>
          <w:sz w:val="24"/>
          <w:szCs w:val="24"/>
          <w:rPrChange w:id="319" w:author="Andy" w:date="2022-06-15T11:00:00Z">
            <w:rPr>
              <w:ins w:id="320" w:author="Andy" w:date="2022-06-14T16:27:00Z"/>
              <w:rFonts w:ascii="Verdana" w:hAnsi="Verdana"/>
              <w:sz w:val="24"/>
              <w:szCs w:val="24"/>
              <w:lang w:val="en-US"/>
            </w:rPr>
          </w:rPrChange>
        </w:rPr>
        <w:pPrChange w:id="321" w:author="Andy" w:date="2022-06-15T11:00:00Z">
          <w:pPr>
            <w:pStyle w:val="ListParagraph"/>
            <w:numPr>
              <w:ilvl w:val="1"/>
              <w:numId w:val="1"/>
            </w:numPr>
            <w:spacing w:before="240" w:line="276" w:lineRule="auto"/>
            <w:ind w:left="1440" w:hanging="360"/>
            <w:jc w:val="both"/>
          </w:pPr>
        </w:pPrChange>
      </w:pPr>
      <w:ins w:id="322" w:author="Andy" w:date="2022-06-15T10:59:00Z">
        <w:r w:rsidRPr="0067573D">
          <w:rPr>
            <w:rFonts w:ascii="Verdana" w:hAnsi="Verdana"/>
            <w:b/>
            <w:bCs/>
            <w:sz w:val="24"/>
            <w:szCs w:val="24"/>
            <w:rPrChange w:id="323" w:author="Andy" w:date="2022-06-15T11:00:00Z">
              <w:rPr>
                <w:rFonts w:ascii="Verdana" w:hAnsi="Verdana"/>
                <w:sz w:val="24"/>
                <w:szCs w:val="24"/>
                <w:lang w:val="en-US"/>
              </w:rPr>
            </w:rPrChange>
          </w:rPr>
          <w:t xml:space="preserve">Protocol </w:t>
        </w:r>
      </w:ins>
    </w:p>
    <w:p w14:paraId="1C9C1AA2" w14:textId="461B9481" w:rsidR="0067573D" w:rsidRPr="00CB74AB" w:rsidRDefault="0067573D" w:rsidP="0067573D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324" w:author="Andy" w:date="2022-06-15T10:59:00Z"/>
          <w:rFonts w:ascii="Verdana" w:hAnsi="Verdana"/>
          <w:sz w:val="24"/>
          <w:szCs w:val="24"/>
        </w:rPr>
      </w:pPr>
      <w:ins w:id="325" w:author="Andy" w:date="2022-06-15T10:59:00Z">
        <w:r>
          <w:rPr>
            <w:rFonts w:ascii="Verdana" w:hAnsi="Verdana"/>
            <w:sz w:val="24"/>
            <w:szCs w:val="24"/>
            <w:lang w:val="en-US"/>
          </w:rPr>
          <w:t>HT</w:t>
        </w:r>
      </w:ins>
      <w:ins w:id="326" w:author="Andy" w:date="2022-06-15T11:00:00Z">
        <w:r>
          <w:rPr>
            <w:rFonts w:ascii="Verdana" w:hAnsi="Verdana"/>
            <w:sz w:val="24"/>
            <w:szCs w:val="24"/>
            <w:lang w:val="en-US"/>
          </w:rPr>
          <w:t>TP</w:t>
        </w:r>
      </w:ins>
    </w:p>
    <w:p w14:paraId="7C56552F" w14:textId="3286088F" w:rsidR="007E11CE" w:rsidRPr="0067573D" w:rsidRDefault="0067573D" w:rsidP="0067573D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327" w:author="Andy" w:date="2022-06-14T16:28:00Z"/>
          <w:rFonts w:ascii="Verdana" w:hAnsi="Verdana"/>
          <w:sz w:val="24"/>
          <w:szCs w:val="24"/>
          <w:rPrChange w:id="328" w:author="Andy" w:date="2022-06-15T11:01:00Z">
            <w:rPr>
              <w:ins w:id="329" w:author="Andy" w:date="2022-06-14T16:28:00Z"/>
              <w:lang w:val="en-US"/>
            </w:rPr>
          </w:rPrChange>
        </w:rPr>
        <w:pPrChange w:id="330" w:author="Andy" w:date="2022-06-15T11:01:00Z">
          <w:pPr>
            <w:pStyle w:val="ListParagraph"/>
            <w:numPr>
              <w:ilvl w:val="1"/>
              <w:numId w:val="1"/>
            </w:numPr>
            <w:spacing w:before="240" w:line="276" w:lineRule="auto"/>
            <w:ind w:left="1440" w:hanging="360"/>
            <w:jc w:val="both"/>
          </w:pPr>
        </w:pPrChange>
      </w:pPr>
      <w:ins w:id="331" w:author="Andy" w:date="2022-06-15T11:00:00Z">
        <w:r>
          <w:rPr>
            <w:rFonts w:ascii="Verdana" w:hAnsi="Verdana"/>
            <w:sz w:val="24"/>
            <w:szCs w:val="24"/>
            <w:lang w:val="en-US"/>
          </w:rPr>
          <w:t>MQTT</w:t>
        </w:r>
      </w:ins>
    </w:p>
    <w:p w14:paraId="4BDA3362" w14:textId="3B060D67" w:rsidR="00A369C2" w:rsidRPr="0067573D" w:rsidRDefault="0067573D" w:rsidP="0067573D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ins w:id="332" w:author="Andy" w:date="2022-06-14T16:28:00Z"/>
          <w:rFonts w:ascii="Verdana" w:hAnsi="Verdana"/>
          <w:b/>
          <w:bCs/>
          <w:sz w:val="24"/>
          <w:szCs w:val="24"/>
          <w:rPrChange w:id="333" w:author="Andy" w:date="2022-06-15T11:00:00Z">
            <w:rPr>
              <w:ins w:id="334" w:author="Andy" w:date="2022-06-14T16:28:00Z"/>
            </w:rPr>
          </w:rPrChange>
        </w:rPr>
        <w:pPrChange w:id="335" w:author="Andy" w:date="2022-06-15T11:00:00Z">
          <w:pPr>
            <w:pStyle w:val="ListParagraph"/>
            <w:numPr>
              <w:ilvl w:val="2"/>
              <w:numId w:val="1"/>
            </w:numPr>
            <w:spacing w:before="240" w:line="276" w:lineRule="auto"/>
            <w:ind w:left="2160" w:hanging="360"/>
            <w:jc w:val="both"/>
          </w:pPr>
        </w:pPrChange>
      </w:pPr>
      <w:ins w:id="336" w:author="Andy" w:date="2022-06-15T11:00:00Z">
        <w:r>
          <w:rPr>
            <w:rFonts w:ascii="Verdana" w:hAnsi="Verdana"/>
            <w:b/>
            <w:bCs/>
            <w:sz w:val="24"/>
            <w:szCs w:val="24"/>
          </w:rPr>
          <w:t>Server</w:t>
        </w:r>
      </w:ins>
    </w:p>
    <w:p w14:paraId="0CF218D6" w14:textId="5A82B73D" w:rsidR="00A369C2" w:rsidRDefault="0067573D" w:rsidP="00A369C2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337" w:author="Andy" w:date="2022-06-14T16:28:00Z"/>
          <w:rFonts w:ascii="Verdana" w:hAnsi="Verdana"/>
          <w:sz w:val="24"/>
          <w:szCs w:val="24"/>
        </w:rPr>
      </w:pPr>
      <w:ins w:id="338" w:author="Andy" w:date="2022-06-15T11:00:00Z">
        <w:r>
          <w:rPr>
            <w:rFonts w:ascii="Verdana" w:hAnsi="Verdana"/>
            <w:sz w:val="24"/>
            <w:szCs w:val="24"/>
          </w:rPr>
          <w:t xml:space="preserve">Local </w:t>
        </w:r>
      </w:ins>
      <w:ins w:id="339" w:author="Andy" w:date="2022-06-15T11:01:00Z">
        <w:r>
          <w:rPr>
            <w:rFonts w:ascii="Verdana" w:hAnsi="Verdana"/>
            <w:sz w:val="24"/>
            <w:szCs w:val="24"/>
          </w:rPr>
          <w:t>Webserver</w:t>
        </w:r>
      </w:ins>
      <w:ins w:id="340" w:author="Andy" w:date="2022-06-15T11:00:00Z">
        <w:r>
          <w:rPr>
            <w:rFonts w:ascii="Verdana" w:hAnsi="Verdana"/>
            <w:sz w:val="24"/>
            <w:szCs w:val="24"/>
          </w:rPr>
          <w:t xml:space="preserve"> </w:t>
        </w:r>
      </w:ins>
    </w:p>
    <w:p w14:paraId="4ADD1B3D" w14:textId="743668A0" w:rsidR="00A369C2" w:rsidRDefault="0067573D" w:rsidP="00A369C2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341" w:author="Andy" w:date="2022-06-15T11:01:00Z"/>
          <w:rFonts w:ascii="Verdana" w:hAnsi="Verdana"/>
          <w:sz w:val="24"/>
          <w:szCs w:val="24"/>
        </w:rPr>
      </w:pPr>
      <w:ins w:id="342" w:author="Andy" w:date="2022-06-15T11:01:00Z">
        <w:r>
          <w:rPr>
            <w:rFonts w:ascii="Verdana" w:hAnsi="Verdana"/>
            <w:sz w:val="24"/>
            <w:szCs w:val="24"/>
          </w:rPr>
          <w:t>Web Sockets</w:t>
        </w:r>
      </w:ins>
    </w:p>
    <w:p w14:paraId="6658B117" w14:textId="32B5858B" w:rsidR="0067573D" w:rsidRPr="00A369C2" w:rsidRDefault="0067573D" w:rsidP="00A369C2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343" w:author="Andy" w:date="2022-06-14T16:28:00Z"/>
          <w:rFonts w:ascii="Verdana" w:hAnsi="Verdana"/>
          <w:sz w:val="24"/>
          <w:szCs w:val="24"/>
          <w:rPrChange w:id="344" w:author="Andy" w:date="2022-06-14T16:30:00Z">
            <w:rPr>
              <w:ins w:id="345" w:author="Andy" w:date="2022-06-14T16:28:00Z"/>
            </w:rPr>
          </w:rPrChange>
        </w:rPr>
      </w:pPr>
      <w:ins w:id="346" w:author="Andy" w:date="2022-06-15T11:01:00Z">
        <w:r>
          <w:rPr>
            <w:rFonts w:ascii="Verdana" w:hAnsi="Verdana"/>
            <w:sz w:val="24"/>
            <w:szCs w:val="24"/>
          </w:rPr>
          <w:t>Hosting Webserver on a Chip</w:t>
        </w:r>
      </w:ins>
    </w:p>
    <w:p w14:paraId="74A16E00" w14:textId="033B00D6" w:rsidR="00D247A5" w:rsidRPr="00CB74AB" w:rsidRDefault="00D247A5" w:rsidP="00D247A5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ins w:id="347" w:author="Andy" w:date="2022-06-15T11:03:00Z"/>
          <w:rFonts w:ascii="Verdana" w:hAnsi="Verdana"/>
          <w:b/>
          <w:bCs/>
          <w:sz w:val="24"/>
          <w:szCs w:val="24"/>
        </w:rPr>
      </w:pPr>
      <w:ins w:id="348" w:author="Andy" w:date="2022-06-15T11:03:00Z">
        <w:r>
          <w:rPr>
            <w:rFonts w:ascii="Verdana" w:hAnsi="Verdana"/>
            <w:b/>
            <w:bCs/>
            <w:sz w:val="24"/>
            <w:szCs w:val="24"/>
          </w:rPr>
          <w:t>Other Concepts</w:t>
        </w:r>
      </w:ins>
    </w:p>
    <w:p w14:paraId="19DDF3E6" w14:textId="52114954" w:rsidR="00D247A5" w:rsidRDefault="00D247A5" w:rsidP="00D247A5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349" w:author="Andy" w:date="2022-06-15T11:03:00Z"/>
          <w:rFonts w:ascii="Verdana" w:hAnsi="Verdana"/>
          <w:sz w:val="24"/>
          <w:szCs w:val="24"/>
        </w:rPr>
      </w:pPr>
      <w:ins w:id="350" w:author="Andy" w:date="2022-06-15T11:03:00Z">
        <w:r>
          <w:rPr>
            <w:rFonts w:ascii="Verdana" w:hAnsi="Verdana"/>
            <w:sz w:val="24"/>
            <w:szCs w:val="24"/>
          </w:rPr>
          <w:t>Creating IoT Dashboards using Things Board</w:t>
        </w:r>
      </w:ins>
    </w:p>
    <w:p w14:paraId="72E27CD1" w14:textId="27062F1A" w:rsidR="00D247A5" w:rsidRDefault="00D247A5" w:rsidP="00D247A5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351" w:author="Andy" w:date="2022-06-15T11:03:00Z"/>
          <w:rFonts w:ascii="Verdana" w:hAnsi="Verdana"/>
          <w:sz w:val="24"/>
          <w:szCs w:val="24"/>
        </w:rPr>
      </w:pPr>
      <w:ins w:id="352" w:author="Andy" w:date="2022-06-15T11:03:00Z">
        <w:r>
          <w:rPr>
            <w:rFonts w:ascii="Verdana" w:hAnsi="Verdana"/>
            <w:sz w:val="24"/>
            <w:szCs w:val="24"/>
          </w:rPr>
          <w:t>NTP S</w:t>
        </w:r>
      </w:ins>
      <w:ins w:id="353" w:author="Andy" w:date="2022-06-15T11:04:00Z">
        <w:r>
          <w:rPr>
            <w:rFonts w:ascii="Verdana" w:hAnsi="Verdana"/>
            <w:sz w:val="24"/>
            <w:szCs w:val="24"/>
          </w:rPr>
          <w:t>erver Usage</w:t>
        </w:r>
      </w:ins>
    </w:p>
    <w:p w14:paraId="75DB5BF4" w14:textId="405AFB11" w:rsidR="00D247A5" w:rsidRDefault="00D247A5" w:rsidP="00D247A5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354" w:author="Andy" w:date="2022-06-15T11:04:00Z"/>
          <w:rFonts w:ascii="Verdana" w:hAnsi="Verdana"/>
          <w:sz w:val="24"/>
          <w:szCs w:val="24"/>
        </w:rPr>
      </w:pPr>
      <w:ins w:id="355" w:author="Andy" w:date="2022-06-15T11:04:00Z">
        <w:r>
          <w:rPr>
            <w:rFonts w:ascii="Verdana" w:hAnsi="Verdana"/>
            <w:sz w:val="24"/>
            <w:szCs w:val="24"/>
          </w:rPr>
          <w:t>Internet Pinging</w:t>
        </w:r>
      </w:ins>
    </w:p>
    <w:p w14:paraId="7D5E880C" w14:textId="4CE2B6FD" w:rsidR="00D247A5" w:rsidRPr="00CB74AB" w:rsidRDefault="00D247A5" w:rsidP="00D247A5">
      <w:pPr>
        <w:pStyle w:val="ListParagraph"/>
        <w:numPr>
          <w:ilvl w:val="2"/>
          <w:numId w:val="1"/>
        </w:numPr>
        <w:spacing w:before="240" w:line="276" w:lineRule="auto"/>
        <w:jc w:val="both"/>
        <w:rPr>
          <w:ins w:id="356" w:author="Andy" w:date="2022-06-15T11:03:00Z"/>
          <w:rFonts w:ascii="Verdana" w:hAnsi="Verdana"/>
          <w:sz w:val="24"/>
          <w:szCs w:val="24"/>
        </w:rPr>
      </w:pPr>
      <w:ins w:id="357" w:author="Andy" w:date="2022-06-15T11:04:00Z">
        <w:r>
          <w:rPr>
            <w:rFonts w:ascii="Verdana" w:hAnsi="Verdana"/>
            <w:sz w:val="24"/>
            <w:szCs w:val="24"/>
          </w:rPr>
          <w:t>Time management using EPOC Time</w:t>
        </w:r>
        <w:r w:rsidR="00665A4C">
          <w:rPr>
            <w:rFonts w:ascii="Verdana" w:hAnsi="Verdana"/>
            <w:sz w:val="24"/>
            <w:szCs w:val="24"/>
          </w:rPr>
          <w:t>r</w:t>
        </w:r>
      </w:ins>
    </w:p>
    <w:p w14:paraId="020565D1" w14:textId="33802C25" w:rsidR="00EA3D4F" w:rsidRDefault="00EA3D4F" w:rsidP="00EA3D4F">
      <w:pPr>
        <w:pStyle w:val="ListParagraph"/>
        <w:spacing w:before="240" w:line="276" w:lineRule="auto"/>
        <w:ind w:left="2160"/>
        <w:jc w:val="both"/>
        <w:rPr>
          <w:ins w:id="358" w:author="Andy" w:date="2022-06-14T16:38:00Z"/>
          <w:rFonts w:ascii="Verdana" w:hAnsi="Verdana"/>
          <w:sz w:val="24"/>
          <w:szCs w:val="24"/>
        </w:rPr>
      </w:pPr>
    </w:p>
    <w:p w14:paraId="1BB4924C" w14:textId="4CA8BC41" w:rsidR="007E11CE" w:rsidRDefault="007E11CE">
      <w:pPr>
        <w:pStyle w:val="ListParagraph"/>
        <w:spacing w:before="240" w:line="276" w:lineRule="auto"/>
        <w:ind w:left="1440"/>
        <w:jc w:val="both"/>
        <w:rPr>
          <w:ins w:id="359" w:author="Andy" w:date="2022-06-14T16:22:00Z"/>
          <w:rFonts w:ascii="Verdana" w:hAnsi="Verdana"/>
          <w:sz w:val="24"/>
          <w:szCs w:val="24"/>
          <w:lang w:val="en-US"/>
        </w:rPr>
        <w:pPrChange w:id="360" w:author="Andy" w:date="2022-06-14T16:24:00Z">
          <w:pPr>
            <w:pStyle w:val="ListParagraph"/>
            <w:numPr>
              <w:ilvl w:val="1"/>
              <w:numId w:val="1"/>
            </w:numPr>
            <w:spacing w:before="240" w:line="276" w:lineRule="auto"/>
            <w:ind w:left="1440" w:hanging="360"/>
            <w:jc w:val="both"/>
          </w:pPr>
        </w:pPrChange>
      </w:pPr>
    </w:p>
    <w:p w14:paraId="72F923F8" w14:textId="77777777" w:rsidR="007E11CE" w:rsidRPr="007E11CE" w:rsidRDefault="007E11CE">
      <w:pPr>
        <w:spacing w:before="240" w:line="276" w:lineRule="auto"/>
        <w:ind w:left="1800"/>
        <w:jc w:val="both"/>
        <w:rPr>
          <w:ins w:id="361" w:author="Andy" w:date="2022-06-14T16:22:00Z"/>
          <w:rFonts w:ascii="Verdana" w:hAnsi="Verdana"/>
          <w:sz w:val="24"/>
          <w:szCs w:val="24"/>
          <w:rPrChange w:id="362" w:author="Andy" w:date="2022-06-14T16:22:00Z">
            <w:rPr>
              <w:ins w:id="363" w:author="Andy" w:date="2022-06-14T16:22:00Z"/>
              <w:lang w:val="en-US"/>
            </w:rPr>
          </w:rPrChange>
        </w:rPr>
        <w:pPrChange w:id="364" w:author="Andy" w:date="2022-06-14T16:22:00Z">
          <w:pPr>
            <w:pStyle w:val="ListParagraph"/>
            <w:numPr>
              <w:ilvl w:val="1"/>
              <w:numId w:val="1"/>
            </w:numPr>
            <w:spacing w:before="240" w:line="276" w:lineRule="auto"/>
            <w:ind w:left="1440" w:hanging="360"/>
            <w:jc w:val="both"/>
          </w:pPr>
        </w:pPrChange>
      </w:pPr>
    </w:p>
    <w:p w14:paraId="4D4D8EF4" w14:textId="7BF9A520" w:rsidR="003D4A82" w:rsidRPr="001E194B" w:rsidRDefault="003D4A82">
      <w:pPr>
        <w:pStyle w:val="ListParagraph"/>
        <w:spacing w:before="240" w:line="276" w:lineRule="auto"/>
        <w:jc w:val="both"/>
        <w:rPr>
          <w:rFonts w:ascii="Verdana" w:hAnsi="Verdana"/>
          <w:sz w:val="24"/>
          <w:szCs w:val="24"/>
          <w:lang w:val="en-US"/>
        </w:rPr>
        <w:pPrChange w:id="365" w:author="Andy" w:date="2022-06-14T15:44:00Z">
          <w:pPr>
            <w:pStyle w:val="ListParagraph"/>
            <w:numPr>
              <w:ilvl w:val="1"/>
              <w:numId w:val="1"/>
            </w:numPr>
            <w:spacing w:before="240" w:line="276" w:lineRule="auto"/>
            <w:ind w:left="1440" w:hanging="360"/>
            <w:jc w:val="both"/>
          </w:pPr>
        </w:pPrChange>
      </w:pPr>
    </w:p>
    <w:sectPr w:rsidR="003D4A82" w:rsidRPr="001E194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A94DE" w14:textId="77777777" w:rsidR="002079FB" w:rsidRDefault="002079FB" w:rsidP="009324D9">
      <w:pPr>
        <w:spacing w:after="0" w:line="240" w:lineRule="auto"/>
      </w:pPr>
      <w:r>
        <w:separator/>
      </w:r>
    </w:p>
  </w:endnote>
  <w:endnote w:type="continuationSeparator" w:id="0">
    <w:p w14:paraId="7CC25212" w14:textId="77777777" w:rsidR="002079FB" w:rsidRDefault="002079FB" w:rsidP="0093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3D365" w14:textId="17B2CC72" w:rsidR="009324D9" w:rsidRPr="00FF5F1D" w:rsidRDefault="009324D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0BE27" w14:textId="77777777" w:rsidR="002079FB" w:rsidRDefault="002079FB" w:rsidP="009324D9">
      <w:pPr>
        <w:spacing w:after="0" w:line="240" w:lineRule="auto"/>
      </w:pPr>
      <w:r>
        <w:separator/>
      </w:r>
    </w:p>
  </w:footnote>
  <w:footnote w:type="continuationSeparator" w:id="0">
    <w:p w14:paraId="2DBC9D63" w14:textId="77777777" w:rsidR="002079FB" w:rsidRDefault="002079FB" w:rsidP="00932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EA7"/>
    <w:multiLevelType w:val="hybridMultilevel"/>
    <w:tmpl w:val="DEFE555C"/>
    <w:lvl w:ilvl="0" w:tplc="46BE7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A2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80B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CEA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8F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6E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21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E4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0D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026405"/>
    <w:multiLevelType w:val="hybridMultilevel"/>
    <w:tmpl w:val="A74696CA"/>
    <w:lvl w:ilvl="0" w:tplc="5D783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88C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4D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47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AD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C0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40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44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03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51227A"/>
    <w:multiLevelType w:val="hybridMultilevel"/>
    <w:tmpl w:val="C87022C6"/>
    <w:lvl w:ilvl="0" w:tplc="6FD6E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D0A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5C2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65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96E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0A6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F44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C7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48D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29D2A96"/>
    <w:multiLevelType w:val="hybridMultilevel"/>
    <w:tmpl w:val="05A2812C"/>
    <w:lvl w:ilvl="0" w:tplc="E5581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9E1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AC1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CE1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ECE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061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569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9EB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C27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63C565B"/>
    <w:multiLevelType w:val="hybridMultilevel"/>
    <w:tmpl w:val="70D05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423B1"/>
    <w:multiLevelType w:val="hybridMultilevel"/>
    <w:tmpl w:val="DF8698BA"/>
    <w:lvl w:ilvl="0" w:tplc="B9FC8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C0D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AA3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108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122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81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9E8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96A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98C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1E6572D"/>
    <w:multiLevelType w:val="hybridMultilevel"/>
    <w:tmpl w:val="63122EA2"/>
    <w:lvl w:ilvl="0" w:tplc="52446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0C2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86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E85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4C5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F44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AEF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9C6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50E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CFF1DE0"/>
    <w:multiLevelType w:val="hybridMultilevel"/>
    <w:tmpl w:val="C1349DE0"/>
    <w:lvl w:ilvl="0" w:tplc="34F40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88E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426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68B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7AD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04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A47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8E0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064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F39796D"/>
    <w:multiLevelType w:val="hybridMultilevel"/>
    <w:tmpl w:val="52808A78"/>
    <w:lvl w:ilvl="0" w:tplc="8B0CD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ECF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EC8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EE6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14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902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BE1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62F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72D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2092DDD"/>
    <w:multiLevelType w:val="hybridMultilevel"/>
    <w:tmpl w:val="54FEEFDC"/>
    <w:lvl w:ilvl="0" w:tplc="4CDC0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FC8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8CD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BA1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F66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9A9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0D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D6E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A47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FA554CF"/>
    <w:multiLevelType w:val="hybridMultilevel"/>
    <w:tmpl w:val="9DCE5F22"/>
    <w:lvl w:ilvl="0" w:tplc="1E6C9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A40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224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EE3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F4E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1C8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F06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F02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AA3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26C74A4"/>
    <w:multiLevelType w:val="hybridMultilevel"/>
    <w:tmpl w:val="09E27BD4"/>
    <w:lvl w:ilvl="0" w:tplc="F7F06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623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906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B00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B86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B0B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643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CE5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C01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3CC286C"/>
    <w:multiLevelType w:val="hybridMultilevel"/>
    <w:tmpl w:val="D304D4AC"/>
    <w:lvl w:ilvl="0" w:tplc="83422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708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508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641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F88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243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CF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8CE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FA8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3E84A25"/>
    <w:multiLevelType w:val="hybridMultilevel"/>
    <w:tmpl w:val="65247F8C"/>
    <w:lvl w:ilvl="0" w:tplc="A36A9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D4E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323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BAE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647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0E0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B2C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F20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22E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70145DD"/>
    <w:multiLevelType w:val="hybridMultilevel"/>
    <w:tmpl w:val="EF60BD18"/>
    <w:lvl w:ilvl="0" w:tplc="E98AE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3EA0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742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E3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00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0C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88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6E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09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9844609">
    <w:abstractNumId w:val="4"/>
  </w:num>
  <w:num w:numId="2" w16cid:durableId="106585022">
    <w:abstractNumId w:val="10"/>
  </w:num>
  <w:num w:numId="3" w16cid:durableId="1510023900">
    <w:abstractNumId w:val="3"/>
  </w:num>
  <w:num w:numId="4" w16cid:durableId="1519079550">
    <w:abstractNumId w:val="8"/>
  </w:num>
  <w:num w:numId="5" w16cid:durableId="1468009990">
    <w:abstractNumId w:val="11"/>
  </w:num>
  <w:num w:numId="6" w16cid:durableId="131942463">
    <w:abstractNumId w:val="7"/>
  </w:num>
  <w:num w:numId="7" w16cid:durableId="901865567">
    <w:abstractNumId w:val="6"/>
  </w:num>
  <w:num w:numId="8" w16cid:durableId="2132548597">
    <w:abstractNumId w:val="2"/>
  </w:num>
  <w:num w:numId="9" w16cid:durableId="1476683976">
    <w:abstractNumId w:val="13"/>
  </w:num>
  <w:num w:numId="10" w16cid:durableId="1418356400">
    <w:abstractNumId w:val="5"/>
  </w:num>
  <w:num w:numId="11" w16cid:durableId="1002200727">
    <w:abstractNumId w:val="9"/>
  </w:num>
  <w:num w:numId="12" w16cid:durableId="1514294398">
    <w:abstractNumId w:val="12"/>
  </w:num>
  <w:num w:numId="13" w16cid:durableId="1763724798">
    <w:abstractNumId w:val="1"/>
  </w:num>
  <w:num w:numId="14" w16cid:durableId="1930845679">
    <w:abstractNumId w:val="14"/>
  </w:num>
  <w:num w:numId="15" w16cid:durableId="10797871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y">
    <w15:presenceInfo w15:providerId="None" w15:userId="An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10"/>
    <w:rsid w:val="00002E71"/>
    <w:rsid w:val="00014F15"/>
    <w:rsid w:val="00025A0E"/>
    <w:rsid w:val="00087DA1"/>
    <w:rsid w:val="00123513"/>
    <w:rsid w:val="0014614D"/>
    <w:rsid w:val="001B0BD1"/>
    <w:rsid w:val="001E194B"/>
    <w:rsid w:val="001F5E9A"/>
    <w:rsid w:val="002079FB"/>
    <w:rsid w:val="00211DBA"/>
    <w:rsid w:val="002226B3"/>
    <w:rsid w:val="002378A8"/>
    <w:rsid w:val="00271716"/>
    <w:rsid w:val="00271847"/>
    <w:rsid w:val="00277EEF"/>
    <w:rsid w:val="00290A37"/>
    <w:rsid w:val="002B6A1D"/>
    <w:rsid w:val="002F15E6"/>
    <w:rsid w:val="002F4CFD"/>
    <w:rsid w:val="00326C07"/>
    <w:rsid w:val="00347201"/>
    <w:rsid w:val="00350F10"/>
    <w:rsid w:val="00367DD6"/>
    <w:rsid w:val="0037698E"/>
    <w:rsid w:val="003779F4"/>
    <w:rsid w:val="003B5FE6"/>
    <w:rsid w:val="003D4A82"/>
    <w:rsid w:val="003E23A8"/>
    <w:rsid w:val="004554C0"/>
    <w:rsid w:val="004558F5"/>
    <w:rsid w:val="00461264"/>
    <w:rsid w:val="004744F4"/>
    <w:rsid w:val="0048371E"/>
    <w:rsid w:val="004A3135"/>
    <w:rsid w:val="004C3119"/>
    <w:rsid w:val="004E307B"/>
    <w:rsid w:val="004E3B37"/>
    <w:rsid w:val="00574E45"/>
    <w:rsid w:val="0057677F"/>
    <w:rsid w:val="005C4C3F"/>
    <w:rsid w:val="005D351D"/>
    <w:rsid w:val="005D7A61"/>
    <w:rsid w:val="00665A4C"/>
    <w:rsid w:val="00673A71"/>
    <w:rsid w:val="0067573D"/>
    <w:rsid w:val="0069681D"/>
    <w:rsid w:val="006C05E9"/>
    <w:rsid w:val="006C329F"/>
    <w:rsid w:val="006F4747"/>
    <w:rsid w:val="00705A28"/>
    <w:rsid w:val="007844A1"/>
    <w:rsid w:val="00791ADD"/>
    <w:rsid w:val="007A415D"/>
    <w:rsid w:val="007E11CE"/>
    <w:rsid w:val="00801972"/>
    <w:rsid w:val="008073EF"/>
    <w:rsid w:val="00811E91"/>
    <w:rsid w:val="00855FE0"/>
    <w:rsid w:val="00856DA2"/>
    <w:rsid w:val="008970D4"/>
    <w:rsid w:val="008A4327"/>
    <w:rsid w:val="008B4CA0"/>
    <w:rsid w:val="008C34AF"/>
    <w:rsid w:val="008C3EE9"/>
    <w:rsid w:val="008E3114"/>
    <w:rsid w:val="00910774"/>
    <w:rsid w:val="00920C15"/>
    <w:rsid w:val="009324D9"/>
    <w:rsid w:val="009435B9"/>
    <w:rsid w:val="009512DE"/>
    <w:rsid w:val="00954E31"/>
    <w:rsid w:val="00965932"/>
    <w:rsid w:val="00972D8F"/>
    <w:rsid w:val="009B025E"/>
    <w:rsid w:val="009B6629"/>
    <w:rsid w:val="009F2D4C"/>
    <w:rsid w:val="00A069C9"/>
    <w:rsid w:val="00A34FF9"/>
    <w:rsid w:val="00A369C2"/>
    <w:rsid w:val="00A60414"/>
    <w:rsid w:val="00A61075"/>
    <w:rsid w:val="00A64086"/>
    <w:rsid w:val="00A97D28"/>
    <w:rsid w:val="00B22527"/>
    <w:rsid w:val="00BA1296"/>
    <w:rsid w:val="00BD0D94"/>
    <w:rsid w:val="00BE45C8"/>
    <w:rsid w:val="00C040F4"/>
    <w:rsid w:val="00C35D77"/>
    <w:rsid w:val="00C418F4"/>
    <w:rsid w:val="00C60C35"/>
    <w:rsid w:val="00C63704"/>
    <w:rsid w:val="00C74525"/>
    <w:rsid w:val="00C85E9B"/>
    <w:rsid w:val="00C95E37"/>
    <w:rsid w:val="00CB01D7"/>
    <w:rsid w:val="00D247A5"/>
    <w:rsid w:val="00D30021"/>
    <w:rsid w:val="00D5283B"/>
    <w:rsid w:val="00D564C3"/>
    <w:rsid w:val="00D73B72"/>
    <w:rsid w:val="00D8520B"/>
    <w:rsid w:val="00D852EF"/>
    <w:rsid w:val="00DB5496"/>
    <w:rsid w:val="00DF1376"/>
    <w:rsid w:val="00DF6FD7"/>
    <w:rsid w:val="00E0498E"/>
    <w:rsid w:val="00E2553E"/>
    <w:rsid w:val="00E67E3C"/>
    <w:rsid w:val="00E90278"/>
    <w:rsid w:val="00EA3D4F"/>
    <w:rsid w:val="00EC3725"/>
    <w:rsid w:val="00EE040C"/>
    <w:rsid w:val="00EE4240"/>
    <w:rsid w:val="00F3570C"/>
    <w:rsid w:val="00F5588E"/>
    <w:rsid w:val="00F75D61"/>
    <w:rsid w:val="00FA5413"/>
    <w:rsid w:val="00FE347F"/>
    <w:rsid w:val="00FE6EAC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5837D"/>
  <w15:chartTrackingRefBased/>
  <w15:docId w15:val="{0059E4B9-2493-405F-88E8-91B062D1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4D9"/>
  </w:style>
  <w:style w:type="paragraph" w:styleId="Footer">
    <w:name w:val="footer"/>
    <w:basedOn w:val="Normal"/>
    <w:link w:val="FooterChar"/>
    <w:uiPriority w:val="99"/>
    <w:unhideWhenUsed/>
    <w:rsid w:val="0093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4D9"/>
  </w:style>
  <w:style w:type="paragraph" w:styleId="Revision">
    <w:name w:val="Revision"/>
    <w:hidden/>
    <w:uiPriority w:val="99"/>
    <w:semiHidden/>
    <w:rsid w:val="008B4CA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71716"/>
    <w:rPr>
      <w:color w:val="0000FF"/>
      <w:u w:val="single"/>
    </w:rPr>
  </w:style>
  <w:style w:type="paragraph" w:customStyle="1" w:styleId="muitypography-root">
    <w:name w:val="muitypography-root"/>
    <w:basedOn w:val="Normal"/>
    <w:rsid w:val="0027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60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1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4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9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0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9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2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59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24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46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37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783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683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3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2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6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56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9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</dc:creator>
  <cp:keywords/>
  <dc:description/>
  <cp:lastModifiedBy>Andy</cp:lastModifiedBy>
  <cp:revision>2</cp:revision>
  <dcterms:created xsi:type="dcterms:W3CDTF">2022-06-15T05:40:00Z</dcterms:created>
  <dcterms:modified xsi:type="dcterms:W3CDTF">2022-06-15T05:40:00Z</dcterms:modified>
</cp:coreProperties>
</file>